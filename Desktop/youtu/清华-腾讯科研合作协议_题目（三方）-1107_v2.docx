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B749838" w14:textId="77777777" w:rsidR="006C100F" w:rsidRDefault="006C100F" w:rsidP="0013375D">
      <w:pPr>
        <w:pStyle w:val="af4"/>
      </w:pPr>
    </w:p>
    <w:p w14:paraId="63006AF1" w14:textId="77777777" w:rsidR="006C100F" w:rsidRDefault="006C100F">
      <w:pPr>
        <w:spacing w:line="440" w:lineRule="exact"/>
        <w:rPr>
          <w:rFonts w:ascii="新宋体" w:eastAsia="新宋体" w:hAnsi="新宋体"/>
          <w:b/>
          <w:sz w:val="21"/>
          <w:szCs w:val="21"/>
        </w:rPr>
      </w:pPr>
    </w:p>
    <w:p w14:paraId="6C99BDFE" w14:textId="77777777" w:rsidR="005D3170" w:rsidRDefault="005D3170">
      <w:pPr>
        <w:spacing w:line="440" w:lineRule="exact"/>
        <w:rPr>
          <w:rFonts w:ascii="新宋体" w:eastAsia="新宋体" w:hAnsi="新宋体"/>
          <w:b/>
          <w:sz w:val="21"/>
          <w:szCs w:val="21"/>
        </w:rPr>
      </w:pPr>
    </w:p>
    <w:p w14:paraId="1B4CD8BA" w14:textId="77777777" w:rsidR="005D3170" w:rsidRDefault="005D3170">
      <w:pPr>
        <w:spacing w:line="440" w:lineRule="exact"/>
        <w:rPr>
          <w:rFonts w:ascii="新宋体" w:eastAsia="新宋体" w:hAnsi="新宋体"/>
          <w:b/>
          <w:sz w:val="21"/>
          <w:szCs w:val="21"/>
        </w:rPr>
      </w:pPr>
    </w:p>
    <w:p w14:paraId="22138E26" w14:textId="77777777" w:rsidR="006C100F" w:rsidRDefault="006C100F">
      <w:pPr>
        <w:spacing w:line="440" w:lineRule="exact"/>
        <w:rPr>
          <w:rFonts w:ascii="新宋体" w:eastAsia="新宋体" w:hAnsi="新宋体"/>
          <w:b/>
          <w:sz w:val="44"/>
          <w:szCs w:val="44"/>
        </w:rPr>
      </w:pPr>
    </w:p>
    <w:p w14:paraId="6340FF2D" w14:textId="77777777" w:rsidR="006C100F" w:rsidRDefault="006C100F">
      <w:pPr>
        <w:spacing w:line="440" w:lineRule="exact"/>
        <w:rPr>
          <w:rFonts w:ascii="新宋体" w:eastAsia="新宋体" w:hAnsi="新宋体"/>
        </w:rPr>
      </w:pPr>
    </w:p>
    <w:p w14:paraId="0783A30F" w14:textId="2D2C7152" w:rsidR="00F72A68" w:rsidRPr="005D3170" w:rsidRDefault="004B6235" w:rsidP="00F72A68">
      <w:pPr>
        <w:pStyle w:val="1"/>
        <w:spacing w:before="0" w:after="0" w:line="240" w:lineRule="auto"/>
        <w:ind w:firstLine="0"/>
        <w:rPr>
          <w:rFonts w:ascii="新宋体" w:eastAsia="新宋体" w:hAnsi="新宋体"/>
          <w:bCs/>
          <w:sz w:val="52"/>
          <w:szCs w:val="52"/>
        </w:rPr>
      </w:pPr>
      <w:r>
        <w:rPr>
          <w:rFonts w:ascii="新宋体" w:eastAsia="新宋体" w:hAnsi="新宋体" w:hint="eastAsia"/>
          <w:bCs/>
          <w:sz w:val="52"/>
          <w:szCs w:val="52"/>
        </w:rPr>
        <w:t>技术开发</w:t>
      </w:r>
      <w:r w:rsidR="00F72A68">
        <w:rPr>
          <w:rFonts w:ascii="新宋体" w:eastAsia="新宋体" w:hAnsi="新宋体" w:hint="eastAsia"/>
          <w:bCs/>
          <w:sz w:val="52"/>
          <w:szCs w:val="52"/>
        </w:rPr>
        <w:t>合同</w:t>
      </w:r>
    </w:p>
    <w:p w14:paraId="4F8A441A" w14:textId="77777777" w:rsidR="006C100F" w:rsidRDefault="006C100F">
      <w:pPr>
        <w:spacing w:line="440" w:lineRule="exact"/>
        <w:rPr>
          <w:rFonts w:ascii="新宋体" w:eastAsia="新宋体" w:hAnsi="新宋体"/>
        </w:rPr>
      </w:pPr>
    </w:p>
    <w:p w14:paraId="066382B9" w14:textId="77777777" w:rsidR="006C100F" w:rsidRDefault="006C100F">
      <w:pPr>
        <w:spacing w:line="440" w:lineRule="exact"/>
        <w:rPr>
          <w:rFonts w:ascii="新宋体" w:eastAsia="新宋体" w:hAnsi="新宋体"/>
        </w:rPr>
      </w:pPr>
    </w:p>
    <w:p w14:paraId="4B4C4CD0" w14:textId="77777777" w:rsidR="005D3170" w:rsidRDefault="005D3170">
      <w:pPr>
        <w:spacing w:line="440" w:lineRule="exact"/>
        <w:rPr>
          <w:rFonts w:ascii="新宋体" w:eastAsia="新宋体" w:hAnsi="新宋体"/>
        </w:rPr>
      </w:pPr>
    </w:p>
    <w:p w14:paraId="6E232A24" w14:textId="77777777" w:rsidR="005D3170" w:rsidRDefault="005D3170">
      <w:pPr>
        <w:spacing w:line="440" w:lineRule="exact"/>
        <w:rPr>
          <w:rFonts w:ascii="新宋体" w:eastAsia="新宋体" w:hAnsi="新宋体"/>
        </w:rPr>
      </w:pPr>
    </w:p>
    <w:p w14:paraId="492BAB38" w14:textId="77777777" w:rsidR="005D3170" w:rsidRDefault="005D3170">
      <w:pPr>
        <w:spacing w:line="440" w:lineRule="exact"/>
        <w:rPr>
          <w:rFonts w:ascii="新宋体" w:eastAsia="新宋体" w:hAnsi="新宋体"/>
        </w:rPr>
      </w:pPr>
    </w:p>
    <w:p w14:paraId="2B544D26" w14:textId="77777777" w:rsidR="005D3170" w:rsidRDefault="005D3170">
      <w:pPr>
        <w:spacing w:line="440" w:lineRule="exact"/>
        <w:rPr>
          <w:rFonts w:ascii="新宋体" w:eastAsia="新宋体" w:hAnsi="新宋体"/>
        </w:rPr>
      </w:pPr>
    </w:p>
    <w:p w14:paraId="611AB6DA" w14:textId="77777777" w:rsidR="005D3170" w:rsidRPr="00537284" w:rsidRDefault="005D3170">
      <w:pPr>
        <w:spacing w:line="440" w:lineRule="exact"/>
        <w:rPr>
          <w:rFonts w:ascii="新宋体" w:eastAsia="新宋体" w:hAnsi="新宋体"/>
        </w:rPr>
      </w:pPr>
    </w:p>
    <w:p w14:paraId="5614875C" w14:textId="77777777" w:rsidR="005D3170" w:rsidRDefault="005D3170">
      <w:pPr>
        <w:spacing w:line="440" w:lineRule="exact"/>
        <w:rPr>
          <w:rFonts w:ascii="新宋体" w:eastAsia="新宋体" w:hAnsi="新宋体"/>
        </w:rPr>
      </w:pPr>
    </w:p>
    <w:p w14:paraId="5C20816C" w14:textId="77777777" w:rsidR="005D3170" w:rsidRDefault="005D3170">
      <w:pPr>
        <w:spacing w:line="440" w:lineRule="exact"/>
        <w:rPr>
          <w:rFonts w:ascii="新宋体" w:eastAsia="新宋体" w:hAnsi="新宋体"/>
        </w:rPr>
      </w:pPr>
    </w:p>
    <w:p w14:paraId="6611E52C" w14:textId="5BFCBBD5" w:rsidR="005D3170" w:rsidRDefault="00F72A68">
      <w:pPr>
        <w:spacing w:line="440" w:lineRule="exact"/>
        <w:rPr>
          <w:rFonts w:ascii="新宋体" w:eastAsia="新宋体" w:hAnsi="新宋体"/>
        </w:rPr>
      </w:pPr>
      <w:r>
        <w:rPr>
          <w:rFonts w:ascii="新宋体" w:eastAsia="新宋体" w:hAnsi="新宋体"/>
        </w:rPr>
        <w:t xml:space="preserve">  </w:t>
      </w:r>
      <w:r w:rsidRPr="00A40A3D">
        <w:rPr>
          <w:rFonts w:ascii="新宋体" w:eastAsia="新宋体" w:hAnsi="新宋体" w:hint="eastAsia"/>
          <w:b/>
          <w:bCs/>
          <w:sz w:val="36"/>
          <w:szCs w:val="36"/>
        </w:rPr>
        <w:t>项目名称：</w:t>
      </w:r>
      <w:del w:id="0" w:author="T121630" w:date="2019-11-07T20:27:00Z">
        <w:r w:rsidR="006B214F" w:rsidRPr="00000DD6" w:rsidDel="00292B43">
          <w:rPr>
            <w:rFonts w:ascii="新宋体" w:eastAsia="新宋体" w:hAnsi="新宋体" w:hint="eastAsia"/>
            <w:b/>
            <w:bCs/>
            <w:sz w:val="36"/>
            <w:szCs w:val="36"/>
            <w:highlight w:val="yellow"/>
          </w:rPr>
          <w:delText>xxx</w:delText>
        </w:r>
      </w:del>
      <w:ins w:id="1" w:author="T121630" w:date="2019-11-07T20:27:00Z">
        <w:r w:rsidR="00292B43" w:rsidRPr="00292B43">
          <w:rPr>
            <w:rFonts w:ascii="新宋体" w:eastAsia="新宋体" w:hAnsi="新宋体" w:hint="eastAsia"/>
            <w:b/>
            <w:bCs/>
            <w:sz w:val="36"/>
            <w:szCs w:val="36"/>
            <w:highlight w:val="yellow"/>
          </w:rPr>
          <w:t>基于声信号的活体检测</w:t>
        </w:r>
      </w:ins>
    </w:p>
    <w:p w14:paraId="5791BA20" w14:textId="77777777" w:rsidR="005D3170" w:rsidRDefault="005D3170">
      <w:pPr>
        <w:spacing w:line="440" w:lineRule="exact"/>
        <w:rPr>
          <w:rFonts w:ascii="新宋体" w:eastAsia="新宋体" w:hAnsi="新宋体"/>
        </w:rPr>
      </w:pPr>
    </w:p>
    <w:p w14:paraId="33069A78" w14:textId="70F7F016" w:rsidR="005D3170" w:rsidRDefault="005D3170" w:rsidP="005D3170">
      <w:pPr>
        <w:spacing w:line="440" w:lineRule="exact"/>
        <w:ind w:left="850" w:firstLine="425"/>
        <w:rPr>
          <w:rFonts w:ascii="新宋体" w:eastAsia="新宋体" w:hAnsi="新宋体"/>
          <w:b/>
          <w:bCs/>
          <w:sz w:val="36"/>
          <w:szCs w:val="36"/>
        </w:rPr>
      </w:pPr>
      <w:r>
        <w:rPr>
          <w:rFonts w:ascii="新宋体" w:eastAsia="新宋体" w:hAnsi="新宋体" w:hint="eastAsia"/>
          <w:b/>
          <w:bCs/>
          <w:sz w:val="36"/>
          <w:szCs w:val="36"/>
        </w:rPr>
        <w:t>甲方</w:t>
      </w:r>
      <w:r>
        <w:rPr>
          <w:rFonts w:ascii="新宋体" w:eastAsia="新宋体" w:hAnsi="新宋体"/>
          <w:b/>
          <w:bCs/>
          <w:sz w:val="36"/>
          <w:szCs w:val="36"/>
        </w:rPr>
        <w:t>：</w:t>
      </w:r>
      <w:r w:rsidR="00FF3FEE">
        <w:rPr>
          <w:rFonts w:ascii="新宋体" w:eastAsia="新宋体" w:hAnsi="新宋体" w:hint="eastAsia"/>
          <w:b/>
          <w:bCs/>
          <w:sz w:val="36"/>
          <w:szCs w:val="36"/>
        </w:rPr>
        <w:t>腾讯科技（</w:t>
      </w:r>
      <w:r w:rsidR="006B214F">
        <w:rPr>
          <w:rFonts w:ascii="新宋体" w:eastAsia="新宋体" w:hAnsi="新宋体" w:hint="eastAsia"/>
          <w:b/>
          <w:bCs/>
          <w:sz w:val="36"/>
          <w:szCs w:val="36"/>
        </w:rPr>
        <w:t>深圳</w:t>
      </w:r>
      <w:r w:rsidR="00FF3FEE">
        <w:rPr>
          <w:rFonts w:ascii="新宋体" w:eastAsia="新宋体" w:hAnsi="新宋体" w:hint="eastAsia"/>
          <w:b/>
          <w:bCs/>
          <w:sz w:val="36"/>
          <w:szCs w:val="36"/>
        </w:rPr>
        <w:t>）</w:t>
      </w:r>
      <w:r w:rsidR="007D7ADA">
        <w:rPr>
          <w:rFonts w:ascii="新宋体" w:eastAsia="新宋体" w:hAnsi="新宋体" w:hint="eastAsia"/>
          <w:b/>
          <w:bCs/>
          <w:sz w:val="36"/>
          <w:szCs w:val="36"/>
        </w:rPr>
        <w:t>有限公司</w:t>
      </w:r>
    </w:p>
    <w:p w14:paraId="20B96090" w14:textId="77777777" w:rsidR="005D3170" w:rsidRPr="005D3170" w:rsidRDefault="005D3170">
      <w:pPr>
        <w:spacing w:line="440" w:lineRule="exact"/>
        <w:rPr>
          <w:rFonts w:ascii="新宋体" w:eastAsia="新宋体" w:hAnsi="新宋体"/>
        </w:rPr>
      </w:pPr>
    </w:p>
    <w:p w14:paraId="329AAE8D" w14:textId="0749735C" w:rsidR="006C100F" w:rsidRDefault="005D3170" w:rsidP="005D3170">
      <w:pPr>
        <w:spacing w:line="440" w:lineRule="exact"/>
        <w:ind w:left="850" w:firstLine="425"/>
        <w:rPr>
          <w:rFonts w:ascii="新宋体" w:eastAsia="新宋体" w:hAnsi="新宋体"/>
          <w:b/>
          <w:bCs/>
          <w:sz w:val="36"/>
          <w:szCs w:val="36"/>
        </w:rPr>
      </w:pPr>
      <w:r w:rsidRPr="00000DD6">
        <w:rPr>
          <w:rFonts w:ascii="新宋体" w:eastAsia="新宋体" w:hAnsi="新宋体" w:hint="eastAsia"/>
          <w:b/>
          <w:bCs/>
          <w:sz w:val="36"/>
          <w:szCs w:val="36"/>
        </w:rPr>
        <w:t>乙方</w:t>
      </w:r>
      <w:r w:rsidRPr="00000DD6">
        <w:rPr>
          <w:rFonts w:ascii="新宋体" w:eastAsia="新宋体" w:hAnsi="新宋体"/>
          <w:b/>
          <w:bCs/>
          <w:sz w:val="36"/>
          <w:szCs w:val="36"/>
        </w:rPr>
        <w:t>：</w:t>
      </w:r>
      <w:r w:rsidR="007D7ADA" w:rsidRPr="00000DD6">
        <w:rPr>
          <w:rFonts w:ascii="新宋体" w:eastAsia="新宋体" w:hAnsi="新宋体" w:hint="eastAsia"/>
          <w:b/>
          <w:bCs/>
          <w:sz w:val="36"/>
          <w:szCs w:val="36"/>
        </w:rPr>
        <w:t>清华</w:t>
      </w:r>
      <w:r w:rsidR="006C100F" w:rsidRPr="00000DD6">
        <w:rPr>
          <w:rFonts w:ascii="新宋体" w:eastAsia="新宋体" w:hAnsi="新宋体" w:hint="eastAsia"/>
          <w:b/>
          <w:bCs/>
          <w:sz w:val="36"/>
          <w:szCs w:val="36"/>
        </w:rPr>
        <w:t>大学</w:t>
      </w:r>
    </w:p>
    <w:p w14:paraId="27DB3DFB" w14:textId="778984BD" w:rsidR="00C53E73" w:rsidRDefault="00C53E73" w:rsidP="005D3170">
      <w:pPr>
        <w:spacing w:line="440" w:lineRule="exact"/>
        <w:ind w:left="850" w:firstLine="425"/>
        <w:rPr>
          <w:rFonts w:ascii="新宋体" w:eastAsia="新宋体" w:hAnsi="新宋体"/>
          <w:b/>
          <w:bCs/>
          <w:sz w:val="36"/>
          <w:szCs w:val="36"/>
        </w:rPr>
      </w:pPr>
      <w:r>
        <w:rPr>
          <w:rFonts w:ascii="新宋体" w:eastAsia="新宋体" w:hAnsi="新宋体" w:hint="eastAsia"/>
          <w:b/>
          <w:bCs/>
          <w:sz w:val="36"/>
          <w:szCs w:val="36"/>
        </w:rPr>
        <w:t xml:space="preserve"> </w:t>
      </w:r>
      <w:r>
        <w:rPr>
          <w:rFonts w:ascii="新宋体" w:eastAsia="新宋体" w:hAnsi="新宋体"/>
          <w:b/>
          <w:bCs/>
          <w:sz w:val="36"/>
          <w:szCs w:val="36"/>
        </w:rPr>
        <w:t xml:space="preserve">     </w:t>
      </w:r>
      <w:del w:id="2" w:author="T121630" w:date="2019-11-07T20:26:00Z">
        <w:r w:rsidRPr="00C53E73" w:rsidDel="00292B43">
          <w:rPr>
            <w:rFonts w:ascii="新宋体" w:eastAsia="新宋体" w:hAnsi="新宋体" w:hint="eastAsia"/>
            <w:b/>
            <w:bCs/>
            <w:sz w:val="36"/>
            <w:szCs w:val="36"/>
            <w:highlight w:val="yellow"/>
          </w:rPr>
          <w:delText>xxx大学</w:delText>
        </w:r>
      </w:del>
      <w:ins w:id="3" w:author="T121630" w:date="2019-11-07T20:26:00Z">
        <w:r w:rsidR="00292B43">
          <w:rPr>
            <w:rFonts w:ascii="新宋体" w:eastAsia="新宋体" w:hAnsi="新宋体" w:hint="eastAsia"/>
            <w:b/>
            <w:bCs/>
            <w:sz w:val="36"/>
            <w:szCs w:val="36"/>
            <w:highlight w:val="yellow"/>
          </w:rPr>
          <w:t>武汉大学</w:t>
        </w:r>
      </w:ins>
    </w:p>
    <w:p w14:paraId="3763031A" w14:textId="77777777" w:rsidR="005D3170" w:rsidRPr="005D3170" w:rsidRDefault="005D3170">
      <w:pPr>
        <w:spacing w:line="440" w:lineRule="exact"/>
        <w:rPr>
          <w:rFonts w:ascii="新宋体" w:eastAsia="新宋体" w:hAnsi="新宋体"/>
          <w:sz w:val="21"/>
          <w:szCs w:val="21"/>
        </w:rPr>
      </w:pPr>
    </w:p>
    <w:p w14:paraId="6C7ADED3" w14:textId="77777777" w:rsidR="005D3170" w:rsidRPr="005D3170" w:rsidRDefault="005D3170">
      <w:pPr>
        <w:spacing w:line="440" w:lineRule="exact"/>
        <w:rPr>
          <w:rFonts w:ascii="新宋体" w:eastAsia="新宋体" w:hAnsi="新宋体"/>
          <w:sz w:val="21"/>
          <w:szCs w:val="21"/>
        </w:rPr>
      </w:pPr>
    </w:p>
    <w:p w14:paraId="3E9FE521" w14:textId="77777777" w:rsidR="006C100F" w:rsidRDefault="006C100F">
      <w:pPr>
        <w:spacing w:line="440" w:lineRule="exact"/>
        <w:rPr>
          <w:rFonts w:ascii="新宋体" w:eastAsia="新宋体" w:hAnsi="新宋体"/>
          <w:sz w:val="21"/>
          <w:szCs w:val="21"/>
        </w:rPr>
      </w:pPr>
    </w:p>
    <w:p w14:paraId="1725F2F1" w14:textId="77777777" w:rsidR="006C100F" w:rsidRDefault="006C100F">
      <w:pPr>
        <w:spacing w:line="440" w:lineRule="exact"/>
        <w:rPr>
          <w:rFonts w:ascii="新宋体" w:eastAsia="新宋体" w:hAnsi="新宋体"/>
          <w:sz w:val="21"/>
          <w:szCs w:val="21"/>
        </w:rPr>
      </w:pPr>
    </w:p>
    <w:p w14:paraId="782DF9C2" w14:textId="77777777" w:rsidR="006C100F" w:rsidRDefault="006C100F">
      <w:pPr>
        <w:spacing w:line="440" w:lineRule="exact"/>
        <w:rPr>
          <w:rFonts w:ascii="新宋体" w:eastAsia="新宋体" w:hAnsi="新宋体"/>
          <w:sz w:val="21"/>
          <w:szCs w:val="21"/>
        </w:rPr>
      </w:pPr>
    </w:p>
    <w:p w14:paraId="16D370FA" w14:textId="4FDC3D39" w:rsidR="006C100F" w:rsidRDefault="006C100F">
      <w:pPr>
        <w:spacing w:line="440" w:lineRule="exact"/>
        <w:jc w:val="center"/>
        <w:rPr>
          <w:rFonts w:ascii="新宋体" w:eastAsia="新宋体" w:hAnsi="新宋体"/>
        </w:rPr>
      </w:pPr>
      <w:r>
        <w:rPr>
          <w:rFonts w:ascii="新宋体" w:eastAsia="新宋体" w:hAnsi="新宋体" w:hint="eastAsia"/>
        </w:rPr>
        <w:t>20</w:t>
      </w:r>
      <w:r w:rsidR="001617CD" w:rsidRPr="006B214F">
        <w:rPr>
          <w:rFonts w:ascii="新宋体" w:eastAsia="新宋体" w:hAnsi="新宋体"/>
          <w:highlight w:val="yellow"/>
        </w:rPr>
        <w:t>19</w:t>
      </w:r>
      <w:r w:rsidRPr="006B214F">
        <w:rPr>
          <w:rFonts w:ascii="新宋体" w:eastAsia="新宋体" w:hAnsi="新宋体" w:hint="eastAsia"/>
          <w:highlight w:val="yellow"/>
        </w:rPr>
        <w:t>年</w:t>
      </w:r>
      <w:del w:id="4" w:author="T121630" w:date="2019-11-07T20:27:00Z">
        <w:r w:rsidR="001617CD" w:rsidRPr="006B214F" w:rsidDel="00292B43">
          <w:rPr>
            <w:rFonts w:ascii="新宋体" w:eastAsia="新宋体" w:hAnsi="新宋体"/>
            <w:highlight w:val="yellow"/>
          </w:rPr>
          <w:delText>10</w:delText>
        </w:r>
      </w:del>
      <w:ins w:id="5" w:author="T121630" w:date="2019-11-07T20:27:00Z">
        <w:r w:rsidR="00292B43" w:rsidRPr="006B214F">
          <w:rPr>
            <w:rFonts w:ascii="新宋体" w:eastAsia="新宋体" w:hAnsi="新宋体"/>
            <w:highlight w:val="yellow"/>
          </w:rPr>
          <w:t>1</w:t>
        </w:r>
        <w:r w:rsidR="00292B43">
          <w:rPr>
            <w:rFonts w:ascii="新宋体" w:eastAsia="新宋体" w:hAnsi="新宋体"/>
            <w:highlight w:val="yellow"/>
          </w:rPr>
          <w:t>1</w:t>
        </w:r>
      </w:ins>
      <w:r w:rsidRPr="006B214F">
        <w:rPr>
          <w:rFonts w:ascii="新宋体" w:eastAsia="新宋体" w:hAnsi="新宋体" w:hint="eastAsia"/>
          <w:highlight w:val="yellow"/>
        </w:rPr>
        <w:t>月</w:t>
      </w:r>
    </w:p>
    <w:p w14:paraId="4CEA03A0" w14:textId="515E8ED6" w:rsidR="00126F33" w:rsidRDefault="00126F33">
      <w:pPr>
        <w:spacing w:line="440" w:lineRule="exact"/>
        <w:ind w:firstLineChars="201" w:firstLine="422"/>
        <w:rPr>
          <w:rFonts w:ascii="新宋体" w:eastAsia="新宋体" w:hAnsi="新宋体"/>
          <w:sz w:val="21"/>
          <w:szCs w:val="21"/>
        </w:rPr>
      </w:pPr>
    </w:p>
    <w:p w14:paraId="339A924B" w14:textId="77777777" w:rsidR="00C53E73" w:rsidRDefault="006C100F">
      <w:pPr>
        <w:spacing w:line="440" w:lineRule="exact"/>
        <w:ind w:firstLineChars="201" w:firstLine="422"/>
        <w:rPr>
          <w:rFonts w:ascii="新宋体" w:eastAsia="新宋体" w:hAnsi="新宋体"/>
          <w:sz w:val="21"/>
        </w:rPr>
      </w:pPr>
      <w:r w:rsidRPr="00126F33">
        <w:rPr>
          <w:rFonts w:ascii="新宋体" w:eastAsia="新宋体" w:hAnsi="新宋体" w:hint="eastAsia"/>
          <w:sz w:val="21"/>
          <w:szCs w:val="21"/>
        </w:rPr>
        <w:br w:type="page"/>
      </w:r>
      <w:r w:rsidR="00316EDD">
        <w:rPr>
          <w:rFonts w:ascii="新宋体" w:eastAsia="新宋体" w:hAnsi="新宋体" w:hint="eastAsia"/>
          <w:sz w:val="21"/>
        </w:rPr>
        <w:lastRenderedPageBreak/>
        <w:t>本协议缔</w:t>
      </w:r>
      <w:r w:rsidR="00316EDD" w:rsidRPr="006F18F9">
        <w:rPr>
          <w:rFonts w:ascii="新宋体" w:eastAsia="新宋体" w:hAnsi="新宋体" w:hint="eastAsia"/>
          <w:sz w:val="21"/>
        </w:rPr>
        <w:t>结双方为</w:t>
      </w:r>
      <w:r w:rsidR="00C53E73">
        <w:rPr>
          <w:rFonts w:ascii="新宋体" w:eastAsia="新宋体" w:hAnsi="新宋体" w:hint="eastAsia"/>
          <w:sz w:val="21"/>
        </w:rPr>
        <w:t>：</w:t>
      </w:r>
    </w:p>
    <w:p w14:paraId="12384205" w14:textId="23A9D492" w:rsidR="00C53E73" w:rsidRDefault="00C53E73">
      <w:pPr>
        <w:spacing w:line="440" w:lineRule="exact"/>
        <w:ind w:firstLineChars="201" w:firstLine="422"/>
        <w:rPr>
          <w:rFonts w:ascii="新宋体" w:eastAsia="新宋体" w:hAnsi="新宋体"/>
          <w:sz w:val="21"/>
        </w:rPr>
      </w:pPr>
      <w:r>
        <w:rPr>
          <w:rFonts w:ascii="新宋体" w:eastAsia="新宋体" w:hAnsi="新宋体" w:hint="eastAsia"/>
          <w:sz w:val="21"/>
        </w:rPr>
        <w:t>甲方：</w:t>
      </w:r>
      <w:r w:rsidR="00FF3FEE">
        <w:rPr>
          <w:rFonts w:ascii="新宋体" w:eastAsia="新宋体" w:hAnsi="新宋体" w:hint="eastAsia"/>
          <w:sz w:val="21"/>
        </w:rPr>
        <w:t>腾讯科技（</w:t>
      </w:r>
      <w:r w:rsidR="006B214F">
        <w:rPr>
          <w:rFonts w:ascii="新宋体" w:eastAsia="新宋体" w:hAnsi="新宋体" w:hint="eastAsia"/>
          <w:sz w:val="21"/>
        </w:rPr>
        <w:t>深圳</w:t>
      </w:r>
      <w:r w:rsidR="00FF3FEE">
        <w:rPr>
          <w:rFonts w:ascii="新宋体" w:eastAsia="新宋体" w:hAnsi="新宋体" w:hint="eastAsia"/>
          <w:sz w:val="21"/>
        </w:rPr>
        <w:t>）</w:t>
      </w:r>
      <w:r w:rsidR="00316EDD" w:rsidRPr="008B4B5A">
        <w:rPr>
          <w:rFonts w:ascii="新宋体" w:eastAsia="新宋体" w:hAnsi="新宋体" w:hint="eastAsia"/>
          <w:sz w:val="21"/>
        </w:rPr>
        <w:t>有限公司</w:t>
      </w:r>
      <w:r w:rsidR="00316EDD">
        <w:rPr>
          <w:rFonts w:ascii="新宋体" w:eastAsia="新宋体" w:hAnsi="新宋体" w:hint="eastAsia"/>
          <w:sz w:val="21"/>
        </w:rPr>
        <w:t>（以下简称“甲方”）</w:t>
      </w:r>
      <w:r>
        <w:rPr>
          <w:rFonts w:ascii="新宋体" w:eastAsia="新宋体" w:hAnsi="新宋体" w:hint="eastAsia"/>
          <w:sz w:val="21"/>
        </w:rPr>
        <w:t>；</w:t>
      </w:r>
    </w:p>
    <w:p w14:paraId="5C408980" w14:textId="71B63B06" w:rsidR="00C53E73" w:rsidRDefault="00C53E73">
      <w:pPr>
        <w:spacing w:line="440" w:lineRule="exact"/>
        <w:ind w:firstLineChars="201" w:firstLine="422"/>
        <w:rPr>
          <w:rFonts w:ascii="新宋体" w:eastAsia="新宋体" w:hAnsi="新宋体"/>
          <w:sz w:val="21"/>
          <w:szCs w:val="21"/>
        </w:rPr>
      </w:pPr>
      <w:r>
        <w:rPr>
          <w:rFonts w:ascii="新宋体" w:eastAsia="新宋体" w:hAnsi="新宋体" w:hint="eastAsia"/>
          <w:sz w:val="21"/>
        </w:rPr>
        <w:t>乙方：</w:t>
      </w:r>
      <w:r w:rsidR="00316EDD" w:rsidRPr="006F18F9">
        <w:rPr>
          <w:rFonts w:ascii="新宋体" w:eastAsia="新宋体" w:hAnsi="新宋体" w:hint="eastAsia"/>
          <w:sz w:val="21"/>
          <w:szCs w:val="21"/>
        </w:rPr>
        <w:t>清华</w:t>
      </w:r>
      <w:r w:rsidR="00316EDD" w:rsidRPr="006F18F9">
        <w:rPr>
          <w:rFonts w:ascii="新宋体" w:eastAsia="新宋体" w:hAnsi="新宋体" w:hint="eastAsia"/>
          <w:sz w:val="21"/>
        </w:rPr>
        <w:t>大学</w:t>
      </w:r>
      <w:r>
        <w:rPr>
          <w:rFonts w:ascii="新宋体" w:eastAsia="新宋体" w:hAnsi="新宋体" w:hint="eastAsia"/>
          <w:sz w:val="21"/>
        </w:rPr>
        <w:t>、</w:t>
      </w:r>
      <w:del w:id="6" w:author="T121630" w:date="2019-11-07T20:26:00Z">
        <w:r w:rsidRPr="00C53E73" w:rsidDel="00292B43">
          <w:rPr>
            <w:rFonts w:ascii="新宋体" w:eastAsia="新宋体" w:hAnsi="新宋体" w:hint="eastAsia"/>
            <w:sz w:val="21"/>
            <w:highlight w:val="yellow"/>
          </w:rPr>
          <w:delText>xxx大学</w:delText>
        </w:r>
      </w:del>
      <w:ins w:id="7" w:author="T121630" w:date="2019-11-07T20:26:00Z">
        <w:r w:rsidR="00292B43">
          <w:rPr>
            <w:rFonts w:ascii="新宋体" w:eastAsia="新宋体" w:hAnsi="新宋体" w:hint="eastAsia"/>
            <w:sz w:val="21"/>
            <w:highlight w:val="yellow"/>
          </w:rPr>
          <w:t>武汉大学</w:t>
        </w:r>
      </w:ins>
      <w:r w:rsidR="00316EDD" w:rsidRPr="006F18F9">
        <w:rPr>
          <w:rFonts w:ascii="新宋体" w:eastAsia="新宋体" w:hAnsi="新宋体" w:hint="eastAsia"/>
          <w:sz w:val="21"/>
        </w:rPr>
        <w:t>（</w:t>
      </w:r>
      <w:r w:rsidR="00316EDD">
        <w:rPr>
          <w:rFonts w:ascii="新宋体" w:eastAsia="新宋体" w:hAnsi="新宋体" w:hint="eastAsia"/>
          <w:sz w:val="21"/>
        </w:rPr>
        <w:t>以下</w:t>
      </w:r>
      <w:r w:rsidR="002F232F">
        <w:rPr>
          <w:rFonts w:ascii="新宋体" w:eastAsia="新宋体" w:hAnsi="新宋体" w:hint="eastAsia"/>
          <w:sz w:val="21"/>
        </w:rPr>
        <w:t>合称</w:t>
      </w:r>
      <w:r w:rsidR="00316EDD">
        <w:rPr>
          <w:rFonts w:ascii="新宋体" w:eastAsia="新宋体" w:hAnsi="新宋体" w:hint="eastAsia"/>
          <w:sz w:val="21"/>
        </w:rPr>
        <w:t>“乙方”）</w:t>
      </w:r>
      <w:r w:rsidR="00316EDD">
        <w:rPr>
          <w:rFonts w:ascii="新宋体" w:eastAsia="新宋体" w:hAnsi="新宋体" w:hint="eastAsia"/>
          <w:sz w:val="21"/>
          <w:szCs w:val="21"/>
        </w:rPr>
        <w:t>。</w:t>
      </w:r>
    </w:p>
    <w:p w14:paraId="48A1F711" w14:textId="1BCB354A" w:rsidR="006C100F" w:rsidRDefault="002F232F">
      <w:pPr>
        <w:spacing w:line="440" w:lineRule="exact"/>
        <w:ind w:firstLineChars="201" w:firstLine="422"/>
        <w:rPr>
          <w:rFonts w:ascii="新宋体" w:eastAsia="新宋体" w:hAnsi="新宋体"/>
          <w:sz w:val="21"/>
        </w:rPr>
      </w:pPr>
      <w:r>
        <w:rPr>
          <w:rFonts w:ascii="新宋体" w:eastAsia="新宋体" w:hAnsi="新宋体" w:hint="eastAsia"/>
          <w:sz w:val="21"/>
        </w:rPr>
        <w:t>乙方</w:t>
      </w:r>
      <w:r w:rsidR="00316EDD">
        <w:rPr>
          <w:rFonts w:ascii="新宋体" w:eastAsia="新宋体" w:hAnsi="新宋体" w:hint="eastAsia"/>
          <w:sz w:val="21"/>
        </w:rPr>
        <w:t>承担本项目的乙方团队依托的研究基地为</w:t>
      </w:r>
      <w:r w:rsidR="00C53E73">
        <w:rPr>
          <w:rFonts w:ascii="新宋体" w:eastAsia="新宋体" w:hAnsi="新宋体" w:hint="eastAsia"/>
          <w:sz w:val="21"/>
        </w:rPr>
        <w:t>：</w:t>
      </w:r>
      <w:r w:rsidR="00316EDD" w:rsidRPr="00292B43">
        <w:rPr>
          <w:rFonts w:ascii="新宋体" w:eastAsia="新宋体" w:hAnsi="新宋体" w:hint="eastAsia"/>
          <w:b/>
          <w:color w:val="FF0000"/>
          <w:sz w:val="21"/>
          <w:rPrChange w:id="8" w:author="T121630" w:date="2019-11-07T20:27:00Z">
            <w:rPr>
              <w:rFonts w:ascii="新宋体" w:eastAsia="新宋体" w:hAnsi="新宋体" w:hint="eastAsia"/>
              <w:sz w:val="21"/>
            </w:rPr>
          </w:rPrChange>
        </w:rPr>
        <w:t>“</w:t>
      </w:r>
      <w:r w:rsidR="00E70F56" w:rsidRPr="00292B43">
        <w:rPr>
          <w:rFonts w:ascii="新宋体" w:eastAsia="新宋体" w:hAnsi="新宋体" w:hint="eastAsia"/>
          <w:b/>
          <w:color w:val="FF0000"/>
          <w:sz w:val="21"/>
          <w:szCs w:val="21"/>
          <w:rPrChange w:id="9" w:author="T121630" w:date="2019-11-07T20:27:00Z">
            <w:rPr>
              <w:rFonts w:ascii="新宋体" w:eastAsia="新宋体" w:hAnsi="新宋体" w:hint="eastAsia"/>
              <w:sz w:val="21"/>
              <w:szCs w:val="21"/>
            </w:rPr>
          </w:rPrChange>
        </w:rPr>
        <w:t>清华大学</w:t>
      </w:r>
      <w:ins w:id="10" w:author="Qi" w:date="2019-11-18T20:32:00Z">
        <w:r w:rsidR="00EF330A">
          <w:rPr>
            <w:rFonts w:ascii="新宋体" w:eastAsia="新宋体" w:hAnsi="新宋体" w:hint="eastAsia"/>
            <w:b/>
            <w:color w:val="FF0000"/>
            <w:sz w:val="21"/>
            <w:szCs w:val="21"/>
            <w:highlight w:val="yellow"/>
          </w:rPr>
          <w:t>网研院</w:t>
        </w:r>
      </w:ins>
      <w:del w:id="11" w:author="Qi" w:date="2019-11-18T20:32:00Z">
        <w:r w:rsidR="006B214F" w:rsidRPr="00292B43" w:rsidDel="00EF330A">
          <w:rPr>
            <w:rFonts w:ascii="新宋体" w:eastAsia="新宋体" w:hAnsi="新宋体"/>
            <w:b/>
            <w:color w:val="FF0000"/>
            <w:sz w:val="21"/>
            <w:szCs w:val="21"/>
            <w:highlight w:val="yellow"/>
            <w:rPrChange w:id="12" w:author="T121630" w:date="2019-11-07T20:27:00Z">
              <w:rPr>
                <w:rFonts w:ascii="新宋体" w:eastAsia="新宋体" w:hAnsi="新宋体"/>
                <w:sz w:val="21"/>
                <w:szCs w:val="21"/>
                <w:highlight w:val="yellow"/>
              </w:rPr>
            </w:rPrChange>
          </w:rPr>
          <w:delText>xxx</w:delText>
        </w:r>
      </w:del>
      <w:r w:rsidR="006C100F" w:rsidRPr="00292B43">
        <w:rPr>
          <w:rFonts w:ascii="新宋体" w:eastAsia="新宋体" w:hAnsi="新宋体" w:hint="eastAsia"/>
          <w:b/>
          <w:color w:val="FF0000"/>
          <w:sz w:val="21"/>
          <w:rPrChange w:id="13" w:author="T121630" w:date="2019-11-07T20:27:00Z">
            <w:rPr>
              <w:rFonts w:ascii="新宋体" w:eastAsia="新宋体" w:hAnsi="新宋体" w:hint="eastAsia"/>
              <w:sz w:val="21"/>
            </w:rPr>
          </w:rPrChange>
        </w:rPr>
        <w:t>”</w:t>
      </w:r>
      <w:r w:rsidR="00C53E73" w:rsidRPr="00292B43">
        <w:rPr>
          <w:rFonts w:ascii="新宋体" w:eastAsia="新宋体" w:hAnsi="新宋体" w:hint="eastAsia"/>
          <w:b/>
          <w:color w:val="FF0000"/>
          <w:sz w:val="21"/>
          <w:rPrChange w:id="14" w:author="T121630" w:date="2019-11-07T20:27:00Z">
            <w:rPr>
              <w:rFonts w:ascii="新宋体" w:eastAsia="新宋体" w:hAnsi="新宋体" w:hint="eastAsia"/>
              <w:sz w:val="21"/>
            </w:rPr>
          </w:rPrChange>
        </w:rPr>
        <w:t>和</w:t>
      </w:r>
      <w:r w:rsidR="00C53E73" w:rsidRPr="00292B43">
        <w:rPr>
          <w:rFonts w:ascii="新宋体" w:eastAsia="新宋体" w:hAnsi="新宋体" w:hint="eastAsia"/>
          <w:b/>
          <w:color w:val="FF0000"/>
          <w:sz w:val="21"/>
          <w:highlight w:val="yellow"/>
          <w:rPrChange w:id="15" w:author="T121630" w:date="2019-11-07T20:27:00Z">
            <w:rPr>
              <w:rFonts w:ascii="新宋体" w:eastAsia="新宋体" w:hAnsi="新宋体" w:hint="eastAsia"/>
              <w:sz w:val="21"/>
              <w:highlight w:val="yellow"/>
            </w:rPr>
          </w:rPrChange>
        </w:rPr>
        <w:t>“</w:t>
      </w:r>
      <w:del w:id="16" w:author="T121630" w:date="2019-11-07T20:26:00Z">
        <w:r w:rsidR="00C53E73" w:rsidRPr="00292B43" w:rsidDel="00292B43">
          <w:rPr>
            <w:rFonts w:ascii="新宋体" w:eastAsia="新宋体" w:hAnsi="新宋体"/>
            <w:b/>
            <w:color w:val="FF0000"/>
            <w:sz w:val="21"/>
            <w:highlight w:val="yellow"/>
            <w:rPrChange w:id="17" w:author="T121630" w:date="2019-11-07T20:27:00Z">
              <w:rPr>
                <w:rFonts w:ascii="新宋体" w:eastAsia="新宋体" w:hAnsi="新宋体"/>
                <w:sz w:val="21"/>
                <w:highlight w:val="yellow"/>
              </w:rPr>
            </w:rPrChange>
          </w:rPr>
          <w:delText>xxx大学</w:delText>
        </w:r>
      </w:del>
      <w:ins w:id="18" w:author="T121630" w:date="2019-11-07T20:26:00Z">
        <w:r w:rsidR="00292B43" w:rsidRPr="00292B43">
          <w:rPr>
            <w:rFonts w:ascii="新宋体" w:eastAsia="新宋体" w:hAnsi="新宋体" w:hint="eastAsia"/>
            <w:b/>
            <w:color w:val="FF0000"/>
            <w:sz w:val="21"/>
            <w:highlight w:val="yellow"/>
            <w:rPrChange w:id="19" w:author="T121630" w:date="2019-11-07T20:27:00Z">
              <w:rPr>
                <w:rFonts w:ascii="新宋体" w:eastAsia="新宋体" w:hAnsi="新宋体" w:hint="eastAsia"/>
                <w:sz w:val="21"/>
                <w:highlight w:val="yellow"/>
              </w:rPr>
            </w:rPrChange>
          </w:rPr>
          <w:t>武汉大学</w:t>
        </w:r>
      </w:ins>
      <w:ins w:id="20" w:author="Qi" w:date="2019-11-18T20:33:00Z">
        <w:r w:rsidR="00EF330A">
          <w:rPr>
            <w:rFonts w:ascii="新宋体" w:eastAsia="新宋体" w:hAnsi="新宋体" w:hint="eastAsia"/>
            <w:b/>
            <w:color w:val="FF0000"/>
            <w:sz w:val="21"/>
            <w:highlight w:val="yellow"/>
          </w:rPr>
          <w:t>国家</w:t>
        </w:r>
      </w:ins>
      <w:del w:id="21" w:author="Qi" w:date="2019-11-18T20:32:00Z">
        <w:r w:rsidR="00C53E73" w:rsidRPr="00292B43" w:rsidDel="00EF330A">
          <w:rPr>
            <w:rFonts w:ascii="新宋体" w:eastAsia="新宋体" w:hAnsi="新宋体"/>
            <w:b/>
            <w:color w:val="FF0000"/>
            <w:sz w:val="21"/>
            <w:highlight w:val="yellow"/>
            <w:rPrChange w:id="22" w:author="T121630" w:date="2019-11-07T20:27:00Z">
              <w:rPr>
                <w:rFonts w:ascii="新宋体" w:eastAsia="新宋体" w:hAnsi="新宋体"/>
                <w:sz w:val="21"/>
                <w:highlight w:val="yellow"/>
              </w:rPr>
            </w:rPrChange>
          </w:rPr>
          <w:delText>xxx</w:delText>
        </w:r>
      </w:del>
      <w:ins w:id="23" w:author="Qi" w:date="2019-11-18T20:32:00Z">
        <w:r w:rsidR="00EF330A">
          <w:rPr>
            <w:rFonts w:ascii="新宋体" w:eastAsia="新宋体" w:hAnsi="新宋体" w:hint="eastAsia"/>
            <w:b/>
            <w:color w:val="FF0000"/>
            <w:sz w:val="21"/>
            <w:highlight w:val="yellow"/>
          </w:rPr>
          <w:t>网络</w:t>
        </w:r>
      </w:ins>
      <w:ins w:id="24" w:author="Qi" w:date="2019-11-18T20:33:00Z">
        <w:r w:rsidR="00EF330A">
          <w:rPr>
            <w:rFonts w:ascii="新宋体" w:eastAsia="新宋体" w:hAnsi="新宋体" w:hint="eastAsia"/>
            <w:b/>
            <w:color w:val="FF0000"/>
            <w:sz w:val="21"/>
            <w:highlight w:val="yellow"/>
          </w:rPr>
          <w:t>安全学院</w:t>
        </w:r>
      </w:ins>
      <w:r w:rsidR="00C53E73" w:rsidRPr="00292B43">
        <w:rPr>
          <w:rFonts w:ascii="新宋体" w:eastAsia="新宋体" w:hAnsi="新宋体"/>
          <w:b/>
          <w:color w:val="FF0000"/>
          <w:sz w:val="21"/>
          <w:highlight w:val="yellow"/>
          <w:rPrChange w:id="25" w:author="T121630" w:date="2019-11-07T20:27:00Z">
            <w:rPr>
              <w:rFonts w:ascii="新宋体" w:eastAsia="新宋体" w:hAnsi="新宋体"/>
              <w:sz w:val="21"/>
              <w:highlight w:val="yellow"/>
            </w:rPr>
          </w:rPrChange>
        </w:rPr>
        <w:t>”</w:t>
      </w:r>
      <w:r w:rsidR="006C100F">
        <w:rPr>
          <w:rFonts w:ascii="新宋体" w:eastAsia="新宋体" w:hAnsi="新宋体" w:hint="eastAsia"/>
          <w:sz w:val="21"/>
        </w:rPr>
        <w:t>。</w:t>
      </w:r>
    </w:p>
    <w:p w14:paraId="089035A0" w14:textId="77777777" w:rsidR="00342056" w:rsidRDefault="00342056" w:rsidP="00342056">
      <w:pPr>
        <w:spacing w:line="440" w:lineRule="exact"/>
        <w:rPr>
          <w:rFonts w:ascii="新宋体" w:eastAsia="新宋体" w:hAnsi="新宋体"/>
          <w:sz w:val="21"/>
        </w:rPr>
      </w:pPr>
    </w:p>
    <w:p w14:paraId="1F65E490" w14:textId="77777777" w:rsidR="006C100F" w:rsidRDefault="006C100F">
      <w:pPr>
        <w:pStyle w:val="3"/>
        <w:numPr>
          <w:ilvl w:val="0"/>
          <w:numId w:val="1"/>
        </w:numPr>
        <w:spacing w:before="0" w:after="0" w:line="440" w:lineRule="exact"/>
        <w:jc w:val="center"/>
        <w:rPr>
          <w:rFonts w:ascii="新宋体" w:eastAsia="新宋体" w:hAnsi="新宋体"/>
          <w:sz w:val="21"/>
          <w:szCs w:val="21"/>
        </w:rPr>
      </w:pPr>
      <w:r>
        <w:rPr>
          <w:rFonts w:ascii="新宋体" w:eastAsia="新宋体" w:hAnsi="新宋体" w:hint="eastAsia"/>
          <w:sz w:val="21"/>
          <w:szCs w:val="21"/>
        </w:rPr>
        <w:t>术语</w:t>
      </w:r>
    </w:p>
    <w:p w14:paraId="22FE2CF3" w14:textId="77777777" w:rsidR="006C100F" w:rsidRDefault="006C100F">
      <w:pPr>
        <w:spacing w:line="440" w:lineRule="exact"/>
        <w:rPr>
          <w:rFonts w:ascii="新宋体" w:eastAsia="新宋体" w:hAnsi="新宋体"/>
          <w:sz w:val="21"/>
        </w:rPr>
      </w:pPr>
      <w:r>
        <w:rPr>
          <w:rFonts w:ascii="新宋体" w:eastAsia="新宋体" w:hAnsi="新宋体" w:hint="eastAsia"/>
          <w:sz w:val="21"/>
        </w:rPr>
        <w:t>本协议用到的术语定义如下：</w:t>
      </w:r>
    </w:p>
    <w:p w14:paraId="0C0F2871" w14:textId="77777777" w:rsidR="006C100F" w:rsidRDefault="006C100F">
      <w:pPr>
        <w:numPr>
          <w:ilvl w:val="0"/>
          <w:numId w:val="2"/>
        </w:numPr>
        <w:spacing w:line="440" w:lineRule="exact"/>
        <w:rPr>
          <w:rFonts w:ascii="新宋体" w:eastAsia="新宋体" w:hAnsi="新宋体"/>
          <w:sz w:val="21"/>
        </w:rPr>
      </w:pPr>
      <w:r>
        <w:rPr>
          <w:rFonts w:ascii="新宋体" w:eastAsia="新宋体" w:hAnsi="新宋体" w:hint="eastAsia"/>
          <w:sz w:val="21"/>
        </w:rPr>
        <w:t>“保密信息”</w:t>
      </w:r>
    </w:p>
    <w:p w14:paraId="3C8F3970" w14:textId="4B5FE84F" w:rsidR="006C100F" w:rsidRDefault="006C100F">
      <w:pPr>
        <w:spacing w:line="440" w:lineRule="exact"/>
        <w:ind w:firstLine="425"/>
        <w:rPr>
          <w:rFonts w:ascii="新宋体" w:eastAsia="新宋体" w:hAnsi="新宋体"/>
          <w:sz w:val="21"/>
        </w:rPr>
      </w:pPr>
      <w:r>
        <w:rPr>
          <w:rFonts w:ascii="新宋体" w:eastAsia="新宋体" w:hAnsi="新宋体" w:hint="eastAsia"/>
          <w:sz w:val="21"/>
        </w:rPr>
        <w:t>“保密信息”指为实现本合作协议目的，由</w:t>
      </w:r>
      <w:r w:rsidR="00F81553">
        <w:rPr>
          <w:rFonts w:ascii="新宋体" w:eastAsia="新宋体" w:hAnsi="新宋体" w:hint="eastAsia"/>
          <w:sz w:val="21"/>
        </w:rPr>
        <w:t>乙方</w:t>
      </w:r>
      <w:r>
        <w:rPr>
          <w:rFonts w:ascii="新宋体" w:eastAsia="新宋体" w:hAnsi="新宋体" w:hint="eastAsia"/>
          <w:sz w:val="21"/>
        </w:rPr>
        <w:t>提供给</w:t>
      </w:r>
      <w:r w:rsidR="00F81553">
        <w:rPr>
          <w:rFonts w:ascii="新宋体" w:eastAsia="新宋体" w:hAnsi="新宋体" w:hint="eastAsia"/>
          <w:sz w:val="21"/>
        </w:rPr>
        <w:t>甲方</w:t>
      </w:r>
      <w:r>
        <w:rPr>
          <w:rFonts w:ascii="新宋体" w:eastAsia="新宋体" w:hAnsi="新宋体" w:hint="eastAsia"/>
          <w:sz w:val="21"/>
        </w:rPr>
        <w:t>，或由</w:t>
      </w:r>
      <w:r w:rsidR="00F81553">
        <w:rPr>
          <w:rFonts w:ascii="新宋体" w:eastAsia="新宋体" w:hAnsi="新宋体" w:hint="eastAsia"/>
          <w:sz w:val="21"/>
        </w:rPr>
        <w:t>甲方</w:t>
      </w:r>
      <w:r>
        <w:rPr>
          <w:rFonts w:ascii="新宋体" w:eastAsia="新宋体" w:hAnsi="新宋体" w:hint="eastAsia"/>
          <w:sz w:val="21"/>
        </w:rPr>
        <w:t>提供给</w:t>
      </w:r>
      <w:r w:rsidR="003E0568">
        <w:rPr>
          <w:rFonts w:ascii="新宋体" w:eastAsia="新宋体" w:hAnsi="新宋体" w:hint="eastAsia"/>
          <w:sz w:val="21"/>
        </w:rPr>
        <w:t>乙方</w:t>
      </w:r>
      <w:r>
        <w:rPr>
          <w:rFonts w:ascii="新宋体" w:eastAsia="新宋体" w:hAnsi="新宋体" w:hint="eastAsia"/>
          <w:sz w:val="21"/>
        </w:rPr>
        <w:t>，或任一方在执行本协议的过程中产生的所有与本协议内容相关的任何商业机密、秘密信息或者任何其它非公开或专有的信息、数据、设想或概念</w:t>
      </w:r>
      <w:r w:rsidR="00850DD2">
        <w:rPr>
          <w:rFonts w:ascii="新宋体" w:eastAsia="新宋体" w:hAnsi="新宋体" w:hint="eastAsia"/>
          <w:sz w:val="21"/>
        </w:rPr>
        <w:t>，以及其履行情况</w:t>
      </w:r>
      <w:r>
        <w:rPr>
          <w:rFonts w:ascii="新宋体" w:eastAsia="新宋体" w:hAnsi="新宋体" w:hint="eastAsia"/>
          <w:sz w:val="21"/>
        </w:rPr>
        <w:t>。而不论该披露是以口头、书面、计算机可读形式或其他任何形式进行，也不论披露是在本合作协议生效日之前或之后。保密信息还包括披露方不时指定为具有秘密性质而需受本合作协议保护的任何其他信息。</w:t>
      </w:r>
    </w:p>
    <w:p w14:paraId="5D9B54FA" w14:textId="77777777" w:rsidR="006C100F" w:rsidRPr="00723F91" w:rsidRDefault="006C100F">
      <w:pPr>
        <w:numPr>
          <w:ilvl w:val="0"/>
          <w:numId w:val="2"/>
        </w:numPr>
        <w:spacing w:line="440" w:lineRule="exact"/>
        <w:rPr>
          <w:rFonts w:ascii="新宋体" w:eastAsia="新宋体" w:hAnsi="新宋体"/>
          <w:sz w:val="21"/>
        </w:rPr>
      </w:pPr>
      <w:r w:rsidRPr="00723F91">
        <w:rPr>
          <w:rFonts w:ascii="新宋体" w:eastAsia="新宋体" w:hAnsi="新宋体" w:hint="eastAsia"/>
          <w:sz w:val="21"/>
        </w:rPr>
        <w:t>关联公司</w:t>
      </w:r>
    </w:p>
    <w:p w14:paraId="2B17EC1D" w14:textId="03CE6A28" w:rsidR="00DE1255" w:rsidRPr="00723F91" w:rsidRDefault="00B037FD" w:rsidP="00DE1255">
      <w:pPr>
        <w:spacing w:line="440" w:lineRule="exact"/>
        <w:ind w:firstLine="425"/>
        <w:rPr>
          <w:rFonts w:ascii="新宋体" w:eastAsia="新宋体" w:hAnsi="新宋体"/>
          <w:sz w:val="21"/>
        </w:rPr>
      </w:pPr>
      <w:r w:rsidRPr="00723F91">
        <w:rPr>
          <w:rFonts w:ascii="新宋体" w:eastAsia="新宋体" w:hAnsi="新宋体" w:hint="eastAsia"/>
          <w:sz w:val="21"/>
        </w:rPr>
        <w:t>甲方</w:t>
      </w:r>
      <w:r w:rsidR="00DE1255" w:rsidRPr="00723F91">
        <w:rPr>
          <w:rFonts w:ascii="新宋体" w:eastAsia="新宋体" w:hAnsi="新宋体" w:hint="eastAsia"/>
          <w:sz w:val="21"/>
        </w:rPr>
        <w:t>的“关联公司”是指由</w:t>
      </w:r>
      <w:r w:rsidRPr="00723F91">
        <w:rPr>
          <w:rFonts w:ascii="新宋体" w:eastAsia="新宋体" w:hAnsi="新宋体" w:hint="eastAsia"/>
          <w:sz w:val="21"/>
        </w:rPr>
        <w:t>甲方</w:t>
      </w:r>
      <w:r w:rsidR="00DE1255" w:rsidRPr="00723F91">
        <w:rPr>
          <w:rFonts w:ascii="新宋体" w:eastAsia="新宋体" w:hAnsi="新宋体" w:hint="eastAsia"/>
          <w:sz w:val="21"/>
        </w:rPr>
        <w:t>直接或间接控制；或直接或间接控制</w:t>
      </w:r>
      <w:r w:rsidR="00784435" w:rsidRPr="00723F91">
        <w:rPr>
          <w:rFonts w:ascii="新宋体" w:eastAsia="新宋体" w:hAnsi="新宋体" w:hint="eastAsia"/>
          <w:sz w:val="21"/>
        </w:rPr>
        <w:t>甲方</w:t>
      </w:r>
      <w:r w:rsidR="00DE1255" w:rsidRPr="00723F91">
        <w:rPr>
          <w:rFonts w:ascii="新宋体" w:eastAsia="新宋体" w:hAnsi="新宋体" w:hint="eastAsia"/>
          <w:sz w:val="21"/>
        </w:rPr>
        <w:t>；或与</w:t>
      </w:r>
      <w:r w:rsidR="00784435" w:rsidRPr="00723F91">
        <w:rPr>
          <w:rFonts w:ascii="新宋体" w:eastAsia="新宋体" w:hAnsi="新宋体" w:hint="eastAsia"/>
          <w:sz w:val="21"/>
        </w:rPr>
        <w:t>甲方</w:t>
      </w:r>
      <w:r w:rsidR="00DE1255" w:rsidRPr="00723F91">
        <w:rPr>
          <w:rFonts w:ascii="新宋体" w:eastAsia="新宋体" w:hAnsi="新宋体" w:hint="eastAsia"/>
          <w:sz w:val="21"/>
        </w:rPr>
        <w:t>受同一家公司直接或间接控制的公司。包括但不限于</w:t>
      </w:r>
      <w:r w:rsidR="00784435" w:rsidRPr="00723F91">
        <w:rPr>
          <w:rFonts w:ascii="新宋体" w:eastAsia="新宋体" w:hAnsi="新宋体" w:hint="eastAsia"/>
          <w:sz w:val="21"/>
        </w:rPr>
        <w:t>甲方</w:t>
      </w:r>
      <w:r w:rsidR="00DE1255" w:rsidRPr="00723F91">
        <w:rPr>
          <w:rFonts w:ascii="新宋体" w:eastAsia="新宋体" w:hAnsi="新宋体" w:hint="eastAsia"/>
          <w:sz w:val="21"/>
        </w:rPr>
        <w:t>的母公司、子公司；与</w:t>
      </w:r>
      <w:r w:rsidR="00784435" w:rsidRPr="00723F91">
        <w:rPr>
          <w:rFonts w:ascii="新宋体" w:eastAsia="新宋体" w:hAnsi="新宋体" w:hint="eastAsia"/>
          <w:sz w:val="21"/>
        </w:rPr>
        <w:t>甲方</w:t>
      </w:r>
      <w:r w:rsidR="00DE1255" w:rsidRPr="00723F91">
        <w:rPr>
          <w:rFonts w:ascii="新宋体" w:eastAsia="新宋体" w:hAnsi="新宋体" w:hint="eastAsia"/>
          <w:sz w:val="21"/>
        </w:rPr>
        <w:t>受同一母公司控制的子公司等。这里的“控制”是指直接或间接拥有控制或影响某公司或实体经营管理决策的权利，无论是通过所有权还是有投票权的股票，通过协议还是其他方式。</w:t>
      </w:r>
    </w:p>
    <w:p w14:paraId="4FC9E096" w14:textId="21061FC1" w:rsidR="006C100F" w:rsidRPr="00723F91" w:rsidRDefault="00784435" w:rsidP="00DE1255">
      <w:pPr>
        <w:spacing w:line="440" w:lineRule="exact"/>
        <w:ind w:firstLine="425"/>
        <w:rPr>
          <w:rFonts w:ascii="新宋体" w:eastAsia="新宋体" w:hAnsi="新宋体"/>
          <w:sz w:val="21"/>
        </w:rPr>
      </w:pPr>
      <w:r w:rsidRPr="00723F91">
        <w:rPr>
          <w:rFonts w:ascii="新宋体" w:eastAsia="新宋体" w:hAnsi="新宋体" w:hint="eastAsia"/>
          <w:sz w:val="21"/>
        </w:rPr>
        <w:t>甲方</w:t>
      </w:r>
      <w:r w:rsidR="00DE1255" w:rsidRPr="00723F91">
        <w:rPr>
          <w:rFonts w:ascii="新宋体" w:eastAsia="新宋体" w:hAnsi="新宋体" w:hint="eastAsia"/>
          <w:sz w:val="21"/>
        </w:rPr>
        <w:t>的“关联公司”具体范围以</w:t>
      </w:r>
      <w:r w:rsidRPr="00723F91">
        <w:rPr>
          <w:rFonts w:ascii="新宋体" w:eastAsia="新宋体" w:hAnsi="新宋体" w:hint="eastAsia"/>
          <w:sz w:val="21"/>
        </w:rPr>
        <w:t>甲方</w:t>
      </w:r>
      <w:r w:rsidR="00DE1255" w:rsidRPr="00723F91">
        <w:rPr>
          <w:rFonts w:ascii="新宋体" w:eastAsia="新宋体" w:hAnsi="新宋体" w:hint="eastAsia"/>
          <w:sz w:val="21"/>
        </w:rPr>
        <w:t>的意见为准。</w:t>
      </w:r>
    </w:p>
    <w:p w14:paraId="0EB9C259" w14:textId="77777777" w:rsidR="006C100F" w:rsidRDefault="006C100F">
      <w:pPr>
        <w:numPr>
          <w:ilvl w:val="0"/>
          <w:numId w:val="2"/>
        </w:numPr>
        <w:spacing w:line="440" w:lineRule="exact"/>
        <w:rPr>
          <w:rFonts w:ascii="新宋体" w:eastAsia="新宋体" w:hAnsi="新宋体"/>
          <w:sz w:val="21"/>
        </w:rPr>
      </w:pPr>
      <w:r>
        <w:rPr>
          <w:rFonts w:ascii="新宋体" w:eastAsia="新宋体" w:hAnsi="新宋体" w:hint="eastAsia"/>
          <w:sz w:val="21"/>
        </w:rPr>
        <w:t>工作成果</w:t>
      </w:r>
    </w:p>
    <w:p w14:paraId="07617A5F" w14:textId="0F451EB3" w:rsidR="006C100F" w:rsidRDefault="006C100F">
      <w:pPr>
        <w:spacing w:line="440" w:lineRule="exact"/>
        <w:rPr>
          <w:rFonts w:ascii="新宋体" w:eastAsia="新宋体" w:hAnsi="新宋体"/>
          <w:sz w:val="21"/>
        </w:rPr>
      </w:pPr>
      <w:r>
        <w:rPr>
          <w:rFonts w:ascii="新宋体" w:eastAsia="新宋体" w:hAnsi="新宋体" w:hint="eastAsia"/>
          <w:sz w:val="21"/>
        </w:rPr>
        <w:tab/>
      </w:r>
      <w:r w:rsidR="001A00CA">
        <w:rPr>
          <w:rFonts w:ascii="新宋体" w:eastAsia="新宋体" w:hAnsi="新宋体" w:hint="eastAsia"/>
          <w:sz w:val="21"/>
        </w:rPr>
        <w:t>工作成果指由</w:t>
      </w:r>
      <w:r w:rsidR="00E36CFD">
        <w:rPr>
          <w:rFonts w:ascii="新宋体" w:eastAsia="新宋体" w:hAnsi="新宋体" w:hint="eastAsia"/>
          <w:sz w:val="21"/>
        </w:rPr>
        <w:t>本</w:t>
      </w:r>
      <w:r w:rsidR="001A00CA">
        <w:rPr>
          <w:rFonts w:ascii="新宋体" w:eastAsia="新宋体" w:hAnsi="新宋体" w:hint="eastAsia"/>
          <w:sz w:val="21"/>
        </w:rPr>
        <w:t>项目</w:t>
      </w:r>
      <w:r w:rsidR="00085B1F">
        <w:rPr>
          <w:rFonts w:ascii="新宋体" w:eastAsia="新宋体" w:hAnsi="新宋体" w:hint="eastAsia"/>
          <w:sz w:val="21"/>
        </w:rPr>
        <w:t>研发（包括项目</w:t>
      </w:r>
      <w:r w:rsidR="00085B1F">
        <w:rPr>
          <w:rFonts w:ascii="新宋体" w:eastAsia="新宋体" w:hint="eastAsia"/>
          <w:sz w:val="21"/>
        </w:rPr>
        <w:t>立项、所有研究过程中以及研究完成时</w:t>
      </w:r>
      <w:r w:rsidR="00085B1F">
        <w:rPr>
          <w:rFonts w:ascii="新宋体" w:eastAsia="新宋体" w:hAnsi="新宋体" w:hint="eastAsia"/>
          <w:sz w:val="21"/>
        </w:rPr>
        <w:t>）</w:t>
      </w:r>
      <w:r w:rsidR="00E637D3">
        <w:rPr>
          <w:rFonts w:ascii="新宋体" w:eastAsia="新宋体" w:hAnsi="新宋体" w:hint="eastAsia"/>
          <w:sz w:val="21"/>
        </w:rPr>
        <w:t>产生</w:t>
      </w:r>
      <w:r w:rsidR="001A00CA">
        <w:rPr>
          <w:rFonts w:ascii="新宋体" w:eastAsia="新宋体" w:hAnsi="新宋体" w:hint="eastAsia"/>
          <w:sz w:val="21"/>
        </w:rPr>
        <w:t>的</w:t>
      </w:r>
      <w:r w:rsidR="00085B1F">
        <w:rPr>
          <w:rFonts w:ascii="新宋体" w:eastAsia="新宋体" w:hAnsi="新宋体" w:hint="eastAsia"/>
          <w:sz w:val="21"/>
        </w:rPr>
        <w:t>项目</w:t>
      </w:r>
      <w:r w:rsidR="00085B1F">
        <w:rPr>
          <w:rFonts w:ascii="新宋体" w:eastAsia="新宋体" w:hAnsi="新宋体"/>
          <w:sz w:val="21"/>
        </w:rPr>
        <w:t>成果包括</w:t>
      </w:r>
      <w:r w:rsidR="001A00CA">
        <w:rPr>
          <w:rFonts w:ascii="新宋体" w:eastAsia="新宋体" w:hAnsi="新宋体" w:hint="eastAsia"/>
          <w:sz w:val="21"/>
        </w:rPr>
        <w:t>信息</w:t>
      </w:r>
      <w:r w:rsidR="009B0AF2">
        <w:rPr>
          <w:rFonts w:ascii="新宋体" w:eastAsia="新宋体" w:hAnsi="新宋体" w:hint="eastAsia"/>
          <w:sz w:val="21"/>
        </w:rPr>
        <w:t>、文档、实物等</w:t>
      </w:r>
      <w:r w:rsidR="004B6235" w:rsidRPr="004B6235">
        <w:rPr>
          <w:rFonts w:ascii="新宋体" w:eastAsia="新宋体" w:hAnsi="新宋体" w:hint="eastAsia"/>
          <w:sz w:val="21"/>
        </w:rPr>
        <w:t>所有有形或无形物</w:t>
      </w:r>
      <w:r w:rsidR="001A00CA">
        <w:rPr>
          <w:rFonts w:ascii="新宋体" w:eastAsia="新宋体" w:hAnsi="新宋体" w:hint="eastAsia"/>
          <w:sz w:val="21"/>
        </w:rPr>
        <w:t>，包括但不限于</w:t>
      </w:r>
      <w:r>
        <w:rPr>
          <w:rFonts w:ascii="新宋体" w:eastAsia="新宋体" w:hAnsi="新宋体" w:hint="eastAsia"/>
          <w:sz w:val="21"/>
        </w:rPr>
        <w:t>：</w:t>
      </w:r>
    </w:p>
    <w:p w14:paraId="41A03E2B" w14:textId="77777777" w:rsidR="006C100F" w:rsidRDefault="006C100F">
      <w:pPr>
        <w:numPr>
          <w:ilvl w:val="0"/>
          <w:numId w:val="3"/>
        </w:numPr>
        <w:spacing w:line="440" w:lineRule="exact"/>
        <w:rPr>
          <w:rFonts w:ascii="新宋体" w:eastAsia="新宋体" w:hAnsi="新宋体"/>
          <w:sz w:val="21"/>
        </w:rPr>
      </w:pPr>
      <w:r>
        <w:rPr>
          <w:rFonts w:ascii="新宋体" w:eastAsia="新宋体" w:hAnsi="新宋体" w:hint="eastAsia"/>
          <w:sz w:val="21"/>
        </w:rPr>
        <w:t>发明的算法或公开算法的改进技术；</w:t>
      </w:r>
    </w:p>
    <w:p w14:paraId="3B7DBF2E" w14:textId="77777777" w:rsidR="006C100F" w:rsidRDefault="006C100F">
      <w:pPr>
        <w:numPr>
          <w:ilvl w:val="0"/>
          <w:numId w:val="3"/>
        </w:numPr>
        <w:spacing w:line="440" w:lineRule="exact"/>
        <w:rPr>
          <w:rFonts w:ascii="新宋体" w:eastAsia="新宋体" w:hAnsi="新宋体"/>
          <w:sz w:val="21"/>
        </w:rPr>
      </w:pPr>
      <w:r>
        <w:rPr>
          <w:rFonts w:ascii="新宋体" w:eastAsia="新宋体" w:hAnsi="新宋体" w:hint="eastAsia"/>
          <w:sz w:val="21"/>
        </w:rPr>
        <w:t>相关技术文档；</w:t>
      </w:r>
    </w:p>
    <w:p w14:paraId="621C0D18" w14:textId="77777777" w:rsidR="006C100F" w:rsidRDefault="006C100F">
      <w:pPr>
        <w:numPr>
          <w:ilvl w:val="0"/>
          <w:numId w:val="3"/>
        </w:numPr>
        <w:spacing w:line="440" w:lineRule="exact"/>
        <w:rPr>
          <w:rFonts w:ascii="新宋体" w:eastAsia="新宋体" w:hAnsi="新宋体"/>
          <w:sz w:val="21"/>
        </w:rPr>
      </w:pPr>
      <w:r>
        <w:rPr>
          <w:rFonts w:ascii="新宋体" w:eastAsia="新宋体" w:hAnsi="新宋体" w:hint="eastAsia"/>
          <w:sz w:val="21"/>
        </w:rPr>
        <w:t>相关源程序与目标程序文件。</w:t>
      </w:r>
    </w:p>
    <w:p w14:paraId="692F3333" w14:textId="77777777" w:rsidR="00342056" w:rsidRDefault="00342056" w:rsidP="00342056">
      <w:pPr>
        <w:spacing w:line="440" w:lineRule="exact"/>
        <w:rPr>
          <w:rFonts w:ascii="新宋体" w:eastAsia="新宋体" w:hAnsi="新宋体"/>
          <w:sz w:val="21"/>
        </w:rPr>
      </w:pPr>
    </w:p>
    <w:p w14:paraId="52CC116E" w14:textId="77777777" w:rsidR="006C100F" w:rsidRDefault="006C100F">
      <w:pPr>
        <w:pStyle w:val="3"/>
        <w:numPr>
          <w:ilvl w:val="0"/>
          <w:numId w:val="1"/>
        </w:numPr>
        <w:spacing w:before="0" w:after="0" w:line="440" w:lineRule="exact"/>
        <w:jc w:val="center"/>
        <w:rPr>
          <w:rFonts w:ascii="新宋体" w:eastAsia="新宋体" w:hAnsi="新宋体"/>
          <w:sz w:val="21"/>
          <w:szCs w:val="21"/>
        </w:rPr>
      </w:pPr>
      <w:r>
        <w:rPr>
          <w:rFonts w:ascii="新宋体" w:eastAsia="新宋体" w:hAnsi="新宋体" w:hint="eastAsia"/>
          <w:sz w:val="21"/>
          <w:szCs w:val="21"/>
        </w:rPr>
        <w:t>联合项目约定</w:t>
      </w:r>
    </w:p>
    <w:p w14:paraId="79C583FF" w14:textId="76D3BF41" w:rsidR="006C100F" w:rsidRDefault="00000DD6">
      <w:pPr>
        <w:numPr>
          <w:ilvl w:val="0"/>
          <w:numId w:val="2"/>
        </w:numPr>
        <w:spacing w:line="440" w:lineRule="exact"/>
        <w:rPr>
          <w:rFonts w:ascii="新宋体" w:eastAsia="新宋体"/>
          <w:sz w:val="21"/>
        </w:rPr>
      </w:pPr>
      <w:r>
        <w:rPr>
          <w:rFonts w:ascii="新宋体" w:eastAsia="新宋体" w:hint="eastAsia"/>
          <w:sz w:val="21"/>
        </w:rPr>
        <w:t>合作概述</w:t>
      </w:r>
      <w:r w:rsidR="006C100F">
        <w:rPr>
          <w:rFonts w:ascii="新宋体" w:eastAsia="新宋体" w:hint="eastAsia"/>
          <w:sz w:val="21"/>
        </w:rPr>
        <w:t>和周期：</w:t>
      </w:r>
    </w:p>
    <w:p w14:paraId="11A6326C" w14:textId="750FE4CB" w:rsidR="006B214F" w:rsidRPr="00E70F56" w:rsidRDefault="006B214F" w:rsidP="006B214F">
      <w:pPr>
        <w:spacing w:line="440" w:lineRule="exact"/>
        <w:ind w:firstLine="425"/>
        <w:rPr>
          <w:rFonts w:ascii="新宋体" w:eastAsia="新宋体"/>
          <w:sz w:val="21"/>
        </w:rPr>
      </w:pPr>
      <w:r w:rsidRPr="00E70F56">
        <w:rPr>
          <w:rFonts w:ascii="新宋体" w:eastAsia="新宋体" w:hint="eastAsia"/>
          <w:sz w:val="21"/>
        </w:rPr>
        <w:t>具体研发工作由乙方承担，</w:t>
      </w:r>
      <w:r w:rsidRPr="000F71F7">
        <w:rPr>
          <w:rFonts w:ascii="新宋体" w:eastAsia="新宋体" w:hint="eastAsia"/>
          <w:sz w:val="21"/>
        </w:rPr>
        <w:t>本项目将</w:t>
      </w:r>
      <w:del w:id="26" w:author="T121630" w:date="2019-11-07T20:33:00Z">
        <w:r w:rsidRPr="00000DD6" w:rsidDel="007E57C2">
          <w:rPr>
            <w:rFonts w:ascii="新宋体" w:eastAsia="新宋体" w:hint="eastAsia"/>
            <w:sz w:val="21"/>
            <w:highlight w:val="yellow"/>
          </w:rPr>
          <w:delText>xxx</w:delText>
        </w:r>
      </w:del>
      <w:ins w:id="27" w:author="T121630" w:date="2019-11-07T20:33:00Z">
        <w:r w:rsidR="007E57C2" w:rsidRPr="007E57C2">
          <w:rPr>
            <w:rFonts w:ascii="新宋体" w:eastAsia="新宋体" w:hint="eastAsia"/>
            <w:sz w:val="21"/>
            <w:highlight w:val="yellow"/>
            <w:rPrChange w:id="28" w:author="T121630" w:date="2019-11-07T20:33:00Z">
              <w:rPr>
                <w:rFonts w:ascii="新宋体" w:eastAsia="新宋体" w:hint="eastAsia"/>
                <w:sz w:val="21"/>
              </w:rPr>
            </w:rPrChange>
          </w:rPr>
          <w:t>借助智能手机配备的普通摄像头、扬声器和麦</w:t>
        </w:r>
        <w:r w:rsidR="007E57C2" w:rsidRPr="007E57C2">
          <w:rPr>
            <w:rFonts w:ascii="新宋体" w:eastAsia="新宋体" w:hint="eastAsia"/>
            <w:sz w:val="21"/>
            <w:highlight w:val="yellow"/>
            <w:rPrChange w:id="29" w:author="T121630" w:date="2019-11-07T20:33:00Z">
              <w:rPr>
                <w:rFonts w:ascii="新宋体" w:eastAsia="新宋体" w:hint="eastAsia"/>
                <w:sz w:val="21"/>
              </w:rPr>
            </w:rPrChange>
          </w:rPr>
          <w:lastRenderedPageBreak/>
          <w:t>克风，探测场景的形状（可判断是否为真人形状、嘴部是否有动作、嘴部是否做特定动作），为智能手机提供一种简单实用，安全有效的人脸活性检测方案。该方案可适用于普通智能手机，不需要配备额外硬件设备，与现有技术结合后，有望提升线上核身系统对人脸伪造攻击的防御能力</w:t>
        </w:r>
      </w:ins>
      <w:r w:rsidRPr="005B3976">
        <w:rPr>
          <w:rFonts w:ascii="新宋体" w:eastAsia="新宋体" w:hint="eastAsia"/>
          <w:sz w:val="21"/>
        </w:rPr>
        <w:t>。</w:t>
      </w:r>
    </w:p>
    <w:p w14:paraId="2FE904D8" w14:textId="77777777" w:rsidR="006B214F" w:rsidRPr="00000DD6" w:rsidRDefault="006B214F" w:rsidP="006B214F">
      <w:pPr>
        <w:spacing w:line="440" w:lineRule="exact"/>
        <w:ind w:firstLine="425"/>
        <w:rPr>
          <w:rFonts w:ascii="新宋体" w:eastAsia="新宋体"/>
          <w:sz w:val="21"/>
        </w:rPr>
      </w:pPr>
      <w:r w:rsidRPr="00000DD6">
        <w:rPr>
          <w:rFonts w:ascii="新宋体" w:eastAsia="新宋体" w:hint="eastAsia"/>
          <w:sz w:val="21"/>
        </w:rPr>
        <w:t>研发周期：</w:t>
      </w:r>
    </w:p>
    <w:p w14:paraId="196BA15F" w14:textId="213032CC" w:rsidR="006B214F" w:rsidRPr="00000DD6" w:rsidRDefault="006B214F" w:rsidP="006B214F">
      <w:pPr>
        <w:spacing w:line="440" w:lineRule="exact"/>
        <w:ind w:firstLine="425"/>
        <w:rPr>
          <w:rFonts w:ascii="新宋体" w:eastAsia="新宋体"/>
          <w:sz w:val="21"/>
          <w:highlight w:val="yellow"/>
        </w:rPr>
      </w:pPr>
      <w:r w:rsidRPr="00000DD6">
        <w:rPr>
          <w:rFonts w:ascii="新宋体" w:eastAsia="新宋体" w:hint="eastAsia"/>
          <w:sz w:val="21"/>
          <w:highlight w:val="yellow"/>
        </w:rPr>
        <w:t>安排为</w:t>
      </w:r>
      <w:del w:id="30" w:author="T121630" w:date="2019-11-07T20:33:00Z">
        <w:r w:rsidRPr="00000DD6" w:rsidDel="007E57C2">
          <w:rPr>
            <w:rFonts w:ascii="新宋体" w:eastAsia="新宋体"/>
            <w:sz w:val="21"/>
            <w:highlight w:val="yellow"/>
          </w:rPr>
          <w:delText>X</w:delText>
        </w:r>
      </w:del>
      <w:ins w:id="31" w:author="T121630" w:date="2019-11-07T20:33:00Z">
        <w:r w:rsidR="007E57C2">
          <w:rPr>
            <w:rFonts w:ascii="新宋体" w:eastAsia="新宋体"/>
            <w:sz w:val="21"/>
            <w:highlight w:val="yellow"/>
          </w:rPr>
          <w:t>4</w:t>
        </w:r>
      </w:ins>
      <w:r w:rsidRPr="00000DD6">
        <w:rPr>
          <w:rFonts w:ascii="新宋体" w:eastAsia="新宋体" w:hint="eastAsia"/>
          <w:sz w:val="21"/>
          <w:highlight w:val="yellow"/>
        </w:rPr>
        <w:t>个阶段，共12个月。</w:t>
      </w:r>
    </w:p>
    <w:p w14:paraId="511A7740" w14:textId="12C9D578" w:rsidR="006B214F" w:rsidRPr="00000DD6" w:rsidDel="007E57C2" w:rsidRDefault="006B214F" w:rsidP="006B214F">
      <w:pPr>
        <w:spacing w:line="440" w:lineRule="exact"/>
        <w:ind w:firstLine="420"/>
        <w:rPr>
          <w:del w:id="32" w:author="T121630" w:date="2019-11-07T20:35:00Z"/>
          <w:rFonts w:ascii="新宋体" w:eastAsia="新宋体"/>
          <w:sz w:val="21"/>
          <w:highlight w:val="yellow"/>
        </w:rPr>
      </w:pPr>
      <w:del w:id="33" w:author="T121630" w:date="2019-11-07T20:35:00Z">
        <w:r w:rsidRPr="00000DD6" w:rsidDel="007E57C2">
          <w:rPr>
            <w:rFonts w:ascii="新宋体" w:eastAsia="新宋体" w:hint="eastAsia"/>
            <w:sz w:val="21"/>
            <w:highlight w:val="yellow"/>
          </w:rPr>
          <w:delText>阶段一：x</w:delText>
        </w:r>
        <w:r w:rsidRPr="00000DD6" w:rsidDel="007E57C2">
          <w:rPr>
            <w:rFonts w:ascii="新宋体" w:eastAsia="新宋体"/>
            <w:sz w:val="21"/>
            <w:highlight w:val="yellow"/>
          </w:rPr>
          <w:delText>xx</w:delText>
        </w:r>
        <w:r w:rsidRPr="00000DD6" w:rsidDel="007E57C2">
          <w:rPr>
            <w:rFonts w:ascii="新宋体" w:eastAsia="新宋体" w:hint="eastAsia"/>
            <w:sz w:val="21"/>
            <w:highlight w:val="yellow"/>
          </w:rPr>
          <w:delText>，周期为</w:delText>
        </w:r>
        <w:r w:rsidRPr="00000DD6" w:rsidDel="007E57C2">
          <w:rPr>
            <w:rFonts w:ascii="新宋体" w:eastAsia="新宋体"/>
            <w:sz w:val="21"/>
            <w:highlight w:val="yellow"/>
          </w:rPr>
          <w:delText>X</w:delText>
        </w:r>
        <w:r w:rsidRPr="00000DD6" w:rsidDel="007E57C2">
          <w:rPr>
            <w:rFonts w:ascii="新宋体" w:eastAsia="新宋体" w:hint="eastAsia"/>
            <w:sz w:val="21"/>
            <w:highlight w:val="yellow"/>
          </w:rPr>
          <w:delText>个月。</w:delText>
        </w:r>
      </w:del>
    </w:p>
    <w:p w14:paraId="7F5DC5DC" w14:textId="657B9A0D" w:rsidR="006B214F" w:rsidRPr="00000DD6" w:rsidDel="007E57C2" w:rsidRDefault="006B214F" w:rsidP="006B214F">
      <w:pPr>
        <w:spacing w:line="440" w:lineRule="exact"/>
        <w:ind w:firstLine="420"/>
        <w:rPr>
          <w:del w:id="34" w:author="T121630" w:date="2019-11-07T20:35:00Z"/>
          <w:rFonts w:ascii="新宋体" w:eastAsia="新宋体"/>
          <w:sz w:val="21"/>
          <w:highlight w:val="yellow"/>
        </w:rPr>
      </w:pPr>
      <w:del w:id="35" w:author="T121630" w:date="2019-11-07T20:35:00Z">
        <w:r w:rsidRPr="00000DD6" w:rsidDel="007E57C2">
          <w:rPr>
            <w:rFonts w:ascii="新宋体" w:eastAsia="新宋体" w:hint="eastAsia"/>
            <w:sz w:val="21"/>
            <w:highlight w:val="yellow"/>
          </w:rPr>
          <w:delText>阶段二：x</w:delText>
        </w:r>
        <w:r w:rsidRPr="00000DD6" w:rsidDel="007E57C2">
          <w:rPr>
            <w:rFonts w:ascii="新宋体" w:eastAsia="新宋体"/>
            <w:sz w:val="21"/>
            <w:highlight w:val="yellow"/>
          </w:rPr>
          <w:delText>xx</w:delText>
        </w:r>
        <w:r w:rsidRPr="00000DD6" w:rsidDel="007E57C2">
          <w:rPr>
            <w:rFonts w:ascii="新宋体" w:eastAsia="新宋体" w:hint="eastAsia"/>
            <w:sz w:val="21"/>
            <w:highlight w:val="yellow"/>
          </w:rPr>
          <w:delText>，周期为</w:delText>
        </w:r>
        <w:r w:rsidRPr="00000DD6" w:rsidDel="007E57C2">
          <w:rPr>
            <w:rFonts w:ascii="新宋体" w:eastAsia="新宋体"/>
            <w:sz w:val="21"/>
            <w:highlight w:val="yellow"/>
          </w:rPr>
          <w:delText>X</w:delText>
        </w:r>
        <w:r w:rsidRPr="00000DD6" w:rsidDel="007E57C2">
          <w:rPr>
            <w:rFonts w:ascii="新宋体" w:eastAsia="新宋体" w:hint="eastAsia"/>
            <w:sz w:val="21"/>
            <w:highlight w:val="yellow"/>
          </w:rPr>
          <w:delText>个月。</w:delText>
        </w:r>
      </w:del>
    </w:p>
    <w:p w14:paraId="69C7834A" w14:textId="3D508414" w:rsidR="007E57C2" w:rsidRPr="007E57C2" w:rsidRDefault="006B214F" w:rsidP="007E57C2">
      <w:pPr>
        <w:spacing w:line="440" w:lineRule="exact"/>
        <w:ind w:firstLine="420"/>
        <w:rPr>
          <w:ins w:id="36" w:author="T121630" w:date="2019-11-07T20:35:00Z"/>
          <w:rFonts w:ascii="新宋体" w:eastAsia="新宋体"/>
          <w:sz w:val="21"/>
          <w:highlight w:val="yellow"/>
          <w:rPrChange w:id="37" w:author="T121630" w:date="2019-11-07T20:35:00Z">
            <w:rPr>
              <w:ins w:id="38" w:author="T121630" w:date="2019-11-07T20:35:00Z"/>
              <w:rFonts w:ascii="新宋体" w:eastAsia="新宋体"/>
              <w:sz w:val="21"/>
            </w:rPr>
          </w:rPrChange>
        </w:rPr>
      </w:pPr>
      <w:del w:id="39" w:author="T121630" w:date="2019-11-07T20:35:00Z">
        <w:r w:rsidRPr="00000DD6" w:rsidDel="007E57C2">
          <w:rPr>
            <w:rFonts w:ascii="新宋体" w:eastAsia="新宋体" w:hint="eastAsia"/>
            <w:sz w:val="21"/>
            <w:highlight w:val="yellow"/>
          </w:rPr>
          <w:delText>阶段三：</w:delText>
        </w:r>
        <w:r w:rsidDel="007E57C2">
          <w:rPr>
            <w:rFonts w:ascii="新宋体" w:eastAsia="新宋体" w:hint="eastAsia"/>
            <w:sz w:val="21"/>
            <w:highlight w:val="yellow"/>
          </w:rPr>
          <w:delText>。。。</w:delText>
        </w:r>
      </w:del>
      <w:ins w:id="40" w:author="T121630" w:date="2019-11-07T20:35:00Z">
        <w:r w:rsidR="007E57C2" w:rsidRPr="007E57C2">
          <w:rPr>
            <w:rFonts w:ascii="新宋体" w:eastAsia="新宋体" w:hint="eastAsia"/>
            <w:sz w:val="21"/>
            <w:highlight w:val="yellow"/>
            <w:rPrChange w:id="41" w:author="T121630" w:date="2019-11-07T20:35:00Z">
              <w:rPr>
                <w:rFonts w:ascii="新宋体" w:eastAsia="新宋体" w:hint="eastAsia"/>
                <w:sz w:val="21"/>
              </w:rPr>
            </w:rPrChange>
          </w:rPr>
          <w:t>阶段一：实现基于声信号的唇动检测算法，能够有效地区分嘴唇是否运动，从而区分平面和立体（即平面攻击和真人形状），周期为3个月。</w:t>
        </w:r>
      </w:ins>
    </w:p>
    <w:p w14:paraId="2604AF96" w14:textId="77777777" w:rsidR="007E57C2" w:rsidRPr="007E57C2" w:rsidRDefault="007E57C2" w:rsidP="007E57C2">
      <w:pPr>
        <w:spacing w:line="440" w:lineRule="exact"/>
        <w:ind w:firstLine="420"/>
        <w:rPr>
          <w:ins w:id="42" w:author="T121630" w:date="2019-11-07T20:35:00Z"/>
          <w:rFonts w:ascii="新宋体" w:eastAsia="新宋体"/>
          <w:sz w:val="21"/>
          <w:highlight w:val="yellow"/>
          <w:rPrChange w:id="43" w:author="T121630" w:date="2019-11-07T20:35:00Z">
            <w:rPr>
              <w:ins w:id="44" w:author="T121630" w:date="2019-11-07T20:35:00Z"/>
              <w:rFonts w:ascii="新宋体" w:eastAsia="新宋体"/>
              <w:sz w:val="21"/>
            </w:rPr>
          </w:rPrChange>
        </w:rPr>
      </w:pPr>
      <w:ins w:id="45" w:author="T121630" w:date="2019-11-07T20:35:00Z">
        <w:r w:rsidRPr="007E57C2">
          <w:rPr>
            <w:rFonts w:ascii="新宋体" w:eastAsia="新宋体" w:hint="eastAsia"/>
            <w:sz w:val="21"/>
            <w:highlight w:val="yellow"/>
            <w:rPrChange w:id="46" w:author="T121630" w:date="2019-11-07T20:35:00Z">
              <w:rPr>
                <w:rFonts w:ascii="新宋体" w:eastAsia="新宋体" w:hint="eastAsia"/>
                <w:sz w:val="21"/>
              </w:rPr>
            </w:rPrChange>
          </w:rPr>
          <w:t>阶段二：实现基于声信号的唇动分析算法，能够通过嘴唇运动结合语音判断用户是否读指定数字，周期为3个月。</w:t>
        </w:r>
      </w:ins>
    </w:p>
    <w:p w14:paraId="1CD0D114" w14:textId="1F70BE30" w:rsidR="007E57C2" w:rsidRPr="007E57C2" w:rsidRDefault="007E57C2" w:rsidP="007E57C2">
      <w:pPr>
        <w:spacing w:line="440" w:lineRule="exact"/>
        <w:ind w:firstLine="420"/>
        <w:rPr>
          <w:ins w:id="47" w:author="T121630" w:date="2019-11-07T20:35:00Z"/>
          <w:rFonts w:ascii="新宋体" w:eastAsia="新宋体"/>
          <w:sz w:val="21"/>
          <w:highlight w:val="yellow"/>
          <w:rPrChange w:id="48" w:author="T121630" w:date="2019-11-07T20:35:00Z">
            <w:rPr>
              <w:ins w:id="49" w:author="T121630" w:date="2019-11-07T20:35:00Z"/>
              <w:rFonts w:ascii="新宋体" w:eastAsia="新宋体"/>
              <w:sz w:val="21"/>
            </w:rPr>
          </w:rPrChange>
        </w:rPr>
      </w:pPr>
      <w:ins w:id="50" w:author="T121630" w:date="2019-11-07T20:35:00Z">
        <w:r w:rsidRPr="007E57C2">
          <w:rPr>
            <w:rFonts w:ascii="新宋体" w:eastAsia="新宋体" w:hint="eastAsia"/>
            <w:sz w:val="21"/>
            <w:highlight w:val="yellow"/>
            <w:rPrChange w:id="51" w:author="T121630" w:date="2019-11-07T20:35:00Z">
              <w:rPr>
                <w:rFonts w:ascii="新宋体" w:eastAsia="新宋体" w:hint="eastAsia"/>
                <w:sz w:val="21"/>
              </w:rPr>
            </w:rPrChange>
          </w:rPr>
          <w:t>阶段三：上述算法进行系统实现，并与腾讯现有算法结合，实现基于声信号分析的活体检测，周期为3个月。</w:t>
        </w:r>
      </w:ins>
    </w:p>
    <w:p w14:paraId="4ECE073C" w14:textId="11F1BFF7" w:rsidR="007E57C2" w:rsidRPr="00000DD6" w:rsidRDefault="007E57C2" w:rsidP="007E57C2">
      <w:pPr>
        <w:spacing w:line="440" w:lineRule="exact"/>
        <w:ind w:firstLine="420"/>
        <w:rPr>
          <w:rFonts w:ascii="新宋体" w:eastAsia="新宋体"/>
          <w:sz w:val="21"/>
          <w:highlight w:val="yellow"/>
        </w:rPr>
      </w:pPr>
      <w:ins w:id="52" w:author="T121630" w:date="2019-11-07T20:35:00Z">
        <w:r w:rsidRPr="007E57C2">
          <w:rPr>
            <w:rFonts w:ascii="新宋体" w:eastAsia="新宋体" w:hint="eastAsia"/>
            <w:sz w:val="21"/>
            <w:highlight w:val="yellow"/>
            <w:rPrChange w:id="53" w:author="T121630" w:date="2019-11-07T20:35:00Z">
              <w:rPr>
                <w:rFonts w:ascii="新宋体" w:eastAsia="新宋体" w:hint="eastAsia"/>
                <w:sz w:val="21"/>
              </w:rPr>
            </w:rPrChange>
          </w:rPr>
          <w:t>阶段四：搭建测试环境并进行原型部署验证，周期为3个月。</w:t>
        </w:r>
      </w:ins>
    </w:p>
    <w:p w14:paraId="0534F079" w14:textId="77777777" w:rsidR="006B214F" w:rsidRPr="00E70F56" w:rsidRDefault="006B214F" w:rsidP="006B214F">
      <w:pPr>
        <w:numPr>
          <w:ilvl w:val="0"/>
          <w:numId w:val="2"/>
        </w:numPr>
        <w:spacing w:line="440" w:lineRule="exact"/>
        <w:rPr>
          <w:rFonts w:ascii="新宋体" w:eastAsia="新宋体"/>
          <w:sz w:val="21"/>
        </w:rPr>
      </w:pPr>
      <w:r w:rsidRPr="00E70F56">
        <w:rPr>
          <w:rFonts w:ascii="新宋体" w:eastAsia="新宋体" w:hint="eastAsia"/>
          <w:sz w:val="21"/>
        </w:rPr>
        <w:t>具体研发内容：</w:t>
      </w:r>
    </w:p>
    <w:p w14:paraId="5AFA158B" w14:textId="3E2D1BCA" w:rsidR="006B214F" w:rsidRPr="00000DD6" w:rsidDel="007E57C2" w:rsidRDefault="006B214F" w:rsidP="006B214F">
      <w:pPr>
        <w:pStyle w:val="Af8"/>
        <w:spacing w:line="440" w:lineRule="exact"/>
        <w:ind w:firstLine="420"/>
        <w:rPr>
          <w:del w:id="54" w:author="T121630" w:date="2019-11-07T20:38:00Z"/>
          <w:rFonts w:ascii="新宋体" w:eastAsia="新宋体"/>
          <w:highlight w:val="yellow"/>
          <w:lang w:eastAsia="zh-CN"/>
        </w:rPr>
      </w:pPr>
      <w:del w:id="55" w:author="T121630" w:date="2019-11-07T20:38:00Z">
        <w:r w:rsidRPr="00000DD6" w:rsidDel="007E57C2">
          <w:rPr>
            <w:rFonts w:ascii="新宋体" w:eastAsia="新宋体" w:hint="eastAsia"/>
            <w:highlight w:val="yellow"/>
            <w:lang w:eastAsia="zh-CN"/>
          </w:rPr>
          <w:delText>1）xxx</w:delText>
        </w:r>
      </w:del>
    </w:p>
    <w:p w14:paraId="25B649EA" w14:textId="149C1B34" w:rsidR="007E57C2" w:rsidRPr="007E57C2" w:rsidRDefault="006B214F" w:rsidP="007E57C2">
      <w:pPr>
        <w:pStyle w:val="Af8"/>
        <w:spacing w:line="440" w:lineRule="exact"/>
        <w:ind w:firstLine="420"/>
        <w:rPr>
          <w:ins w:id="56" w:author="T121630" w:date="2019-11-07T20:38:00Z"/>
          <w:rFonts w:ascii="新宋体" w:eastAsia="新宋体"/>
          <w:highlight w:val="yellow"/>
          <w:lang w:eastAsia="zh-CN"/>
          <w:rPrChange w:id="57" w:author="T121630" w:date="2019-11-07T20:38:00Z">
            <w:rPr>
              <w:ins w:id="58" w:author="T121630" w:date="2019-11-07T20:38:00Z"/>
              <w:rFonts w:ascii="新宋体" w:eastAsia="新宋体" w:hAnsi="Times New Roman" w:cs="Times New Roman"/>
              <w:color w:val="auto"/>
              <w:szCs w:val="20"/>
              <w:bdr w:val="none" w:sz="0" w:space="0" w:color="auto"/>
              <w:lang w:eastAsia="zh-CN"/>
            </w:rPr>
          </w:rPrChange>
        </w:rPr>
      </w:pPr>
      <w:del w:id="59" w:author="T121630" w:date="2019-11-07T20:38:00Z">
        <w:r w:rsidRPr="00000DD6" w:rsidDel="007E57C2">
          <w:rPr>
            <w:rFonts w:ascii="新宋体" w:eastAsia="新宋体" w:hint="eastAsia"/>
            <w:highlight w:val="yellow"/>
            <w:lang w:eastAsia="zh-CN"/>
          </w:rPr>
          <w:delText>2）。。。</w:delText>
        </w:r>
      </w:del>
      <w:ins w:id="60" w:author="T121630" w:date="2019-11-07T20:38:00Z">
        <w:r w:rsidR="007E57C2" w:rsidRPr="007E57C2">
          <w:rPr>
            <w:rFonts w:ascii="新宋体" w:eastAsia="新宋体" w:hint="eastAsia"/>
            <w:highlight w:val="yellow"/>
            <w:lang w:eastAsia="zh-CN"/>
            <w:rPrChange w:id="61" w:author="T121630" w:date="2019-11-07T20:38:00Z">
              <w:rPr>
                <w:rFonts w:ascii="新宋体" w:eastAsia="新宋体" w:hAnsi="Times New Roman" w:cs="Times New Roman" w:hint="eastAsia"/>
                <w:color w:val="auto"/>
                <w:szCs w:val="20"/>
                <w:bdr w:val="none" w:sz="0" w:space="0" w:color="auto"/>
                <w:lang w:eastAsia="zh-CN"/>
              </w:rPr>
            </w:rPrChange>
          </w:rPr>
          <w:t>借助智能手机配备的普通摄像头、扬声器和麦克风，为智能手机提供一种简单实用，安全有效的人脸活性检测方案，并且可以准确认证相应的用户。该方案可适用于普通智能手机，不需要配备额外硬件设备，能够抵抗现有各种先进的人脸伪造攻击。</w:t>
        </w:r>
      </w:ins>
    </w:p>
    <w:p w14:paraId="5D3E522C" w14:textId="77777777" w:rsidR="007E57C2" w:rsidRPr="007E57C2" w:rsidRDefault="007E57C2" w:rsidP="007E57C2">
      <w:pPr>
        <w:pStyle w:val="Af8"/>
        <w:spacing w:line="440" w:lineRule="exact"/>
        <w:ind w:firstLine="420"/>
        <w:rPr>
          <w:ins w:id="62" w:author="T121630" w:date="2019-11-07T20:38:00Z"/>
          <w:rFonts w:ascii="新宋体" w:eastAsia="新宋体"/>
          <w:highlight w:val="yellow"/>
          <w:lang w:eastAsia="zh-CN"/>
          <w:rPrChange w:id="63" w:author="T121630" w:date="2019-11-07T20:38:00Z">
            <w:rPr>
              <w:ins w:id="64" w:author="T121630" w:date="2019-11-07T20:38:00Z"/>
              <w:rFonts w:ascii="新宋体" w:eastAsia="新宋体" w:hAnsi="Times New Roman" w:cs="Times New Roman"/>
              <w:color w:val="auto"/>
              <w:szCs w:val="20"/>
              <w:bdr w:val="none" w:sz="0" w:space="0" w:color="auto"/>
              <w:lang w:eastAsia="zh-CN"/>
            </w:rPr>
          </w:rPrChange>
        </w:rPr>
      </w:pPr>
      <w:ins w:id="65" w:author="T121630" w:date="2019-11-07T20:38:00Z">
        <w:r w:rsidRPr="007E57C2">
          <w:rPr>
            <w:rFonts w:ascii="新宋体" w:eastAsia="新宋体" w:hint="eastAsia"/>
            <w:highlight w:val="yellow"/>
            <w:lang w:eastAsia="zh-CN"/>
            <w:rPrChange w:id="66" w:author="T121630" w:date="2019-11-07T20:38:00Z">
              <w:rPr>
                <w:rFonts w:ascii="新宋体" w:eastAsia="新宋体" w:hAnsi="Times New Roman" w:cs="Times New Roman" w:hint="eastAsia"/>
                <w:color w:val="auto"/>
                <w:szCs w:val="20"/>
                <w:bdr w:val="none" w:sz="0" w:space="0" w:color="auto"/>
                <w:lang w:eastAsia="zh-CN"/>
              </w:rPr>
            </w:rPrChange>
          </w:rPr>
          <w:t>项目总体目标是输出以下三种活体检测的基础能力：</w:t>
        </w:r>
      </w:ins>
    </w:p>
    <w:p w14:paraId="3AE35CB8" w14:textId="77777777" w:rsidR="007E57C2" w:rsidRPr="007E57C2" w:rsidRDefault="007E57C2" w:rsidP="007E57C2">
      <w:pPr>
        <w:pStyle w:val="Af8"/>
        <w:spacing w:line="440" w:lineRule="exact"/>
        <w:ind w:firstLine="420"/>
        <w:rPr>
          <w:ins w:id="67" w:author="T121630" w:date="2019-11-07T20:38:00Z"/>
          <w:rFonts w:ascii="新宋体" w:eastAsia="新宋体"/>
          <w:highlight w:val="yellow"/>
          <w:lang w:eastAsia="zh-CN"/>
          <w:rPrChange w:id="68" w:author="T121630" w:date="2019-11-07T20:38:00Z">
            <w:rPr>
              <w:ins w:id="69" w:author="T121630" w:date="2019-11-07T20:38:00Z"/>
              <w:rFonts w:ascii="新宋体" w:eastAsia="新宋体" w:hAnsi="Times New Roman" w:cs="Times New Roman"/>
              <w:color w:val="auto"/>
              <w:szCs w:val="20"/>
              <w:bdr w:val="none" w:sz="0" w:space="0" w:color="auto"/>
              <w:lang w:eastAsia="zh-CN"/>
            </w:rPr>
          </w:rPrChange>
        </w:rPr>
      </w:pPr>
      <w:ins w:id="70" w:author="T121630" w:date="2019-11-07T20:38:00Z">
        <w:r w:rsidRPr="007E57C2">
          <w:rPr>
            <w:rFonts w:ascii="新宋体" w:eastAsia="新宋体"/>
            <w:highlight w:val="yellow"/>
            <w:lang w:eastAsia="zh-CN"/>
            <w:rPrChange w:id="71" w:author="T121630" w:date="2019-11-07T20:38:00Z">
              <w:rPr>
                <w:rFonts w:ascii="新宋体" w:eastAsia="新宋体" w:hAnsi="Times New Roman" w:cs="Times New Roman"/>
                <w:color w:val="auto"/>
                <w:szCs w:val="20"/>
                <w:bdr w:val="none" w:sz="0" w:space="0" w:color="auto"/>
                <w:lang w:eastAsia="zh-CN"/>
              </w:rPr>
            </w:rPrChange>
          </w:rPr>
          <w:t xml:space="preserve">1) </w:t>
        </w:r>
        <w:r w:rsidRPr="007E57C2">
          <w:rPr>
            <w:rFonts w:ascii="新宋体" w:eastAsia="新宋体" w:hint="eastAsia"/>
            <w:highlight w:val="yellow"/>
            <w:lang w:eastAsia="zh-CN"/>
            <w:rPrChange w:id="72" w:author="T121630" w:date="2019-11-07T20:38:00Z">
              <w:rPr>
                <w:rFonts w:ascii="新宋体" w:eastAsia="新宋体" w:hAnsi="Times New Roman" w:cs="Times New Roman" w:hint="eastAsia"/>
                <w:color w:val="auto"/>
                <w:szCs w:val="20"/>
                <w:bdr w:val="none" w:sz="0" w:space="0" w:color="auto"/>
                <w:lang w:eastAsia="zh-CN"/>
              </w:rPr>
            </w:rPrChange>
          </w:rPr>
          <w:t>能够有效地区分嘴唇是否运动;</w:t>
        </w:r>
      </w:ins>
    </w:p>
    <w:p w14:paraId="3F68C68D" w14:textId="77777777" w:rsidR="007E57C2" w:rsidRPr="007E57C2" w:rsidRDefault="007E57C2" w:rsidP="007E57C2">
      <w:pPr>
        <w:pStyle w:val="Af8"/>
        <w:spacing w:line="440" w:lineRule="exact"/>
        <w:ind w:firstLine="420"/>
        <w:rPr>
          <w:ins w:id="73" w:author="T121630" w:date="2019-11-07T20:38:00Z"/>
          <w:rFonts w:ascii="新宋体" w:eastAsia="新宋体"/>
          <w:highlight w:val="yellow"/>
          <w:lang w:eastAsia="zh-CN"/>
          <w:rPrChange w:id="74" w:author="T121630" w:date="2019-11-07T20:38:00Z">
            <w:rPr>
              <w:ins w:id="75" w:author="T121630" w:date="2019-11-07T20:38:00Z"/>
              <w:rFonts w:ascii="新宋体" w:eastAsia="新宋体" w:hAnsi="Times New Roman" w:cs="Times New Roman"/>
              <w:color w:val="auto"/>
              <w:szCs w:val="20"/>
              <w:bdr w:val="none" w:sz="0" w:space="0" w:color="auto"/>
              <w:lang w:eastAsia="zh-CN"/>
            </w:rPr>
          </w:rPrChange>
        </w:rPr>
      </w:pPr>
      <w:ins w:id="76" w:author="T121630" w:date="2019-11-07T20:38:00Z">
        <w:r w:rsidRPr="007E57C2">
          <w:rPr>
            <w:rFonts w:ascii="新宋体" w:eastAsia="新宋体"/>
            <w:highlight w:val="yellow"/>
            <w:lang w:eastAsia="zh-CN"/>
            <w:rPrChange w:id="77" w:author="T121630" w:date="2019-11-07T20:38:00Z">
              <w:rPr>
                <w:rFonts w:ascii="新宋体" w:eastAsia="新宋体" w:hAnsi="Times New Roman" w:cs="Times New Roman"/>
                <w:color w:val="auto"/>
                <w:szCs w:val="20"/>
                <w:bdr w:val="none" w:sz="0" w:space="0" w:color="auto"/>
                <w:lang w:eastAsia="zh-CN"/>
              </w:rPr>
            </w:rPrChange>
          </w:rPr>
          <w:t xml:space="preserve">2) </w:t>
        </w:r>
        <w:r w:rsidRPr="007E57C2">
          <w:rPr>
            <w:rFonts w:ascii="新宋体" w:eastAsia="新宋体" w:hint="eastAsia"/>
            <w:highlight w:val="yellow"/>
            <w:lang w:eastAsia="zh-CN"/>
            <w:rPrChange w:id="78" w:author="T121630" w:date="2019-11-07T20:38:00Z">
              <w:rPr>
                <w:rFonts w:ascii="新宋体" w:eastAsia="新宋体" w:hAnsi="Times New Roman" w:cs="Times New Roman" w:hint="eastAsia"/>
                <w:color w:val="auto"/>
                <w:szCs w:val="20"/>
                <w:bdr w:val="none" w:sz="0" w:space="0" w:color="auto"/>
                <w:lang w:eastAsia="zh-CN"/>
              </w:rPr>
            </w:rPrChange>
          </w:rPr>
          <w:t>能够有效地区分平面和立体（平面攻击和真人形状）;</w:t>
        </w:r>
      </w:ins>
    </w:p>
    <w:p w14:paraId="3195E28B" w14:textId="77777777" w:rsidR="007E57C2" w:rsidRPr="007E57C2" w:rsidRDefault="007E57C2" w:rsidP="007E57C2">
      <w:pPr>
        <w:pStyle w:val="Af8"/>
        <w:spacing w:line="440" w:lineRule="exact"/>
        <w:ind w:firstLine="420"/>
        <w:rPr>
          <w:ins w:id="79" w:author="T121630" w:date="2019-11-07T20:38:00Z"/>
          <w:rFonts w:ascii="新宋体" w:eastAsia="新宋体"/>
          <w:highlight w:val="yellow"/>
          <w:lang w:eastAsia="zh-CN"/>
          <w:rPrChange w:id="80" w:author="T121630" w:date="2019-11-07T20:38:00Z">
            <w:rPr>
              <w:ins w:id="81" w:author="T121630" w:date="2019-11-07T20:38:00Z"/>
              <w:rFonts w:ascii="新宋体" w:eastAsia="新宋体" w:hAnsi="Times New Roman" w:cs="Times New Roman"/>
              <w:color w:val="auto"/>
              <w:szCs w:val="20"/>
              <w:bdr w:val="none" w:sz="0" w:space="0" w:color="auto"/>
              <w:lang w:eastAsia="zh-CN"/>
            </w:rPr>
          </w:rPrChange>
        </w:rPr>
      </w:pPr>
      <w:ins w:id="82" w:author="T121630" w:date="2019-11-07T20:38:00Z">
        <w:r w:rsidRPr="007E57C2">
          <w:rPr>
            <w:rFonts w:ascii="新宋体" w:eastAsia="新宋体"/>
            <w:highlight w:val="yellow"/>
            <w:lang w:eastAsia="zh-CN"/>
            <w:rPrChange w:id="83" w:author="T121630" w:date="2019-11-07T20:38:00Z">
              <w:rPr>
                <w:rFonts w:ascii="新宋体" w:eastAsia="新宋体" w:hAnsi="Times New Roman" w:cs="Times New Roman"/>
                <w:color w:val="auto"/>
                <w:szCs w:val="20"/>
                <w:bdr w:val="none" w:sz="0" w:space="0" w:color="auto"/>
                <w:lang w:eastAsia="zh-CN"/>
              </w:rPr>
            </w:rPrChange>
          </w:rPr>
          <w:t xml:space="preserve">3) </w:t>
        </w:r>
        <w:r w:rsidRPr="007E57C2">
          <w:rPr>
            <w:rFonts w:ascii="新宋体" w:eastAsia="新宋体" w:hint="eastAsia"/>
            <w:highlight w:val="yellow"/>
            <w:lang w:eastAsia="zh-CN"/>
            <w:rPrChange w:id="84" w:author="T121630" w:date="2019-11-07T20:38:00Z">
              <w:rPr>
                <w:rFonts w:ascii="新宋体" w:eastAsia="新宋体" w:hAnsi="Times New Roman" w:cs="Times New Roman" w:hint="eastAsia"/>
                <w:color w:val="auto"/>
                <w:szCs w:val="20"/>
                <w:bdr w:val="none" w:sz="0" w:space="0" w:color="auto"/>
                <w:lang w:eastAsia="zh-CN"/>
              </w:rPr>
            </w:rPrChange>
          </w:rPr>
          <w:t>能够通过嘴唇运动结合语音准确判断用户是否读指定数字。</w:t>
        </w:r>
      </w:ins>
    </w:p>
    <w:p w14:paraId="3BD456FC" w14:textId="77777777" w:rsidR="007E57C2" w:rsidRPr="007E57C2" w:rsidRDefault="007E57C2" w:rsidP="006B214F">
      <w:pPr>
        <w:pStyle w:val="Af8"/>
        <w:spacing w:line="440" w:lineRule="exact"/>
        <w:ind w:firstLine="420"/>
        <w:rPr>
          <w:rFonts w:ascii="新宋体" w:eastAsia="新宋体" w:hAnsi="Times New Roman" w:cs="Times New Roman"/>
          <w:color w:val="auto"/>
          <w:szCs w:val="20"/>
          <w:bdr w:val="none" w:sz="0" w:space="0" w:color="auto"/>
          <w:lang w:eastAsia="zh-CN"/>
        </w:rPr>
      </w:pPr>
    </w:p>
    <w:p w14:paraId="3019B285" w14:textId="77777777" w:rsidR="006B214F" w:rsidRPr="00E70F56" w:rsidRDefault="006B214F" w:rsidP="006B214F">
      <w:pPr>
        <w:numPr>
          <w:ilvl w:val="0"/>
          <w:numId w:val="2"/>
        </w:numPr>
        <w:spacing w:line="440" w:lineRule="exact"/>
        <w:rPr>
          <w:rFonts w:ascii="新宋体" w:eastAsia="新宋体"/>
          <w:sz w:val="21"/>
        </w:rPr>
      </w:pPr>
      <w:r w:rsidRPr="00E70F56">
        <w:rPr>
          <w:rFonts w:ascii="新宋体" w:eastAsia="新宋体" w:hint="eastAsia"/>
          <w:sz w:val="21"/>
        </w:rPr>
        <w:t>考核指标：</w:t>
      </w:r>
    </w:p>
    <w:p w14:paraId="64E26A5C" w14:textId="77777777" w:rsidR="006B214F" w:rsidRPr="00E70F56" w:rsidRDefault="006B214F" w:rsidP="006B214F">
      <w:pPr>
        <w:pStyle w:val="Af8"/>
        <w:spacing w:line="440" w:lineRule="exact"/>
        <w:ind w:firstLine="420"/>
        <w:rPr>
          <w:rFonts w:ascii="新宋体" w:eastAsia="新宋体" w:hAnsi="Times New Roman" w:cs="Times New Roman"/>
          <w:color w:val="auto"/>
          <w:szCs w:val="20"/>
          <w:bdr w:val="none" w:sz="0" w:space="0" w:color="auto"/>
          <w:lang w:eastAsia="zh-CN"/>
        </w:rPr>
      </w:pPr>
      <w:r w:rsidRPr="00E70F56">
        <w:rPr>
          <w:rFonts w:ascii="新宋体" w:eastAsia="新宋体" w:hAnsi="Times New Roman" w:cs="Times New Roman" w:hint="eastAsia"/>
          <w:color w:val="auto"/>
          <w:szCs w:val="20"/>
          <w:bdr w:val="none" w:sz="0" w:space="0" w:color="auto"/>
          <w:lang w:eastAsia="zh-CN"/>
        </w:rPr>
        <w:t>乙方完成联合项目的研发工作后，甲方将按照以下标准进行考核：</w:t>
      </w:r>
    </w:p>
    <w:p w14:paraId="5D1747A7" w14:textId="6B6AF1B8" w:rsidR="006B214F" w:rsidRPr="00000DD6" w:rsidDel="007E57C2" w:rsidRDefault="006B214F" w:rsidP="006B214F">
      <w:pPr>
        <w:pStyle w:val="Af8"/>
        <w:spacing w:line="440" w:lineRule="exact"/>
        <w:ind w:firstLine="420"/>
        <w:rPr>
          <w:del w:id="85" w:author="T121630" w:date="2019-11-07T20:41:00Z"/>
          <w:rFonts w:ascii="新宋体" w:eastAsia="新宋体"/>
          <w:highlight w:val="yellow"/>
          <w:lang w:eastAsia="zh-CN"/>
        </w:rPr>
      </w:pPr>
      <w:del w:id="86" w:author="T121630" w:date="2019-11-07T20:41:00Z">
        <w:r w:rsidRPr="00000DD6" w:rsidDel="007E57C2">
          <w:rPr>
            <w:rFonts w:ascii="新宋体" w:eastAsia="新宋体" w:hint="eastAsia"/>
            <w:highlight w:val="yellow"/>
            <w:lang w:eastAsia="zh-CN"/>
          </w:rPr>
          <w:delText>1）xxx</w:delText>
        </w:r>
      </w:del>
    </w:p>
    <w:p w14:paraId="0D0D98EF" w14:textId="2C487B7B" w:rsidR="007E57C2" w:rsidRPr="007E57C2" w:rsidRDefault="006B214F" w:rsidP="007E57C2">
      <w:pPr>
        <w:pStyle w:val="Af8"/>
        <w:spacing w:line="440" w:lineRule="exact"/>
        <w:ind w:firstLine="420"/>
        <w:rPr>
          <w:ins w:id="87" w:author="T121630" w:date="2019-11-07T20:40:00Z"/>
          <w:rFonts w:ascii="新宋体" w:eastAsia="新宋体"/>
          <w:highlight w:val="yellow"/>
          <w:lang w:eastAsia="zh-CN"/>
          <w:rPrChange w:id="88" w:author="T121630" w:date="2019-11-07T20:41:00Z">
            <w:rPr>
              <w:ins w:id="89" w:author="T121630" w:date="2019-11-07T20:40:00Z"/>
              <w:rFonts w:ascii="新宋体" w:eastAsia="新宋体"/>
              <w:lang w:eastAsia="zh-CN"/>
            </w:rPr>
          </w:rPrChange>
        </w:rPr>
      </w:pPr>
      <w:del w:id="90" w:author="T121630" w:date="2019-11-07T20:41:00Z">
        <w:r w:rsidRPr="00000DD6" w:rsidDel="007E57C2">
          <w:rPr>
            <w:rFonts w:ascii="新宋体" w:eastAsia="新宋体" w:hint="eastAsia"/>
            <w:highlight w:val="yellow"/>
            <w:lang w:eastAsia="zh-CN"/>
          </w:rPr>
          <w:delText>2）。。。</w:delText>
        </w:r>
      </w:del>
      <w:ins w:id="91" w:author="T121630" w:date="2019-11-07T20:40:00Z">
        <w:r w:rsidR="007E57C2" w:rsidRPr="007E57C2">
          <w:rPr>
            <w:rFonts w:ascii="新宋体" w:eastAsia="新宋体"/>
            <w:highlight w:val="yellow"/>
            <w:lang w:eastAsia="zh-CN"/>
            <w:rPrChange w:id="92" w:author="T121630" w:date="2019-11-07T20:41:00Z">
              <w:rPr>
                <w:rFonts w:ascii="新宋体" w:eastAsia="新宋体"/>
                <w:lang w:eastAsia="zh-CN"/>
              </w:rPr>
            </w:rPrChange>
          </w:rPr>
          <w:t>1)</w:t>
        </w:r>
        <w:r w:rsidR="007E57C2" w:rsidRPr="007E57C2">
          <w:rPr>
            <w:rFonts w:ascii="新宋体" w:eastAsia="新宋体"/>
            <w:highlight w:val="yellow"/>
            <w:lang w:eastAsia="zh-CN"/>
            <w:rPrChange w:id="93" w:author="T121630" w:date="2019-11-07T20:41:00Z">
              <w:rPr>
                <w:rFonts w:ascii="新宋体" w:eastAsia="新宋体"/>
                <w:lang w:eastAsia="zh-CN"/>
              </w:rPr>
            </w:rPrChange>
          </w:rPr>
          <w:tab/>
        </w:r>
        <w:r w:rsidR="007E57C2" w:rsidRPr="007E57C2">
          <w:rPr>
            <w:rFonts w:ascii="新宋体" w:eastAsia="新宋体" w:hint="eastAsia"/>
            <w:highlight w:val="yellow"/>
            <w:lang w:eastAsia="zh-CN"/>
            <w:rPrChange w:id="94" w:author="T121630" w:date="2019-11-07T20:41:00Z">
              <w:rPr>
                <w:rFonts w:ascii="新宋体" w:eastAsia="新宋体" w:hint="eastAsia"/>
                <w:lang w:eastAsia="zh-CN"/>
              </w:rPr>
            </w:rPrChange>
          </w:rPr>
          <w:t>交付内容：</w:t>
        </w:r>
      </w:ins>
    </w:p>
    <w:p w14:paraId="5DB0C42A" w14:textId="3FF7AB87" w:rsidR="007E57C2" w:rsidRPr="007E57C2" w:rsidRDefault="007E57C2" w:rsidP="007E57C2">
      <w:pPr>
        <w:pStyle w:val="Af8"/>
        <w:spacing w:line="440" w:lineRule="exact"/>
        <w:ind w:firstLine="420"/>
        <w:rPr>
          <w:ins w:id="95" w:author="T121630" w:date="2019-11-07T20:40:00Z"/>
          <w:rFonts w:ascii="新宋体" w:eastAsia="新宋体"/>
          <w:highlight w:val="yellow"/>
          <w:lang w:eastAsia="zh-CN"/>
          <w:rPrChange w:id="96" w:author="T121630" w:date="2019-11-07T20:41:00Z">
            <w:rPr>
              <w:ins w:id="97" w:author="T121630" w:date="2019-11-07T20:40:00Z"/>
              <w:rFonts w:ascii="新宋体" w:eastAsia="新宋体"/>
              <w:lang w:eastAsia="zh-CN"/>
            </w:rPr>
          </w:rPrChange>
        </w:rPr>
      </w:pPr>
      <w:ins w:id="98" w:author="T121630" w:date="2019-11-07T20:40:00Z">
        <w:r w:rsidRPr="007E57C2">
          <w:rPr>
            <w:rFonts w:ascii="新宋体" w:eastAsia="新宋体"/>
            <w:highlight w:val="yellow"/>
            <w:lang w:eastAsia="zh-CN"/>
            <w:rPrChange w:id="99" w:author="T121630" w:date="2019-11-07T20:41:00Z">
              <w:rPr>
                <w:rFonts w:ascii="新宋体" w:eastAsia="新宋体"/>
                <w:lang w:eastAsia="zh-CN"/>
              </w:rPr>
            </w:rPrChange>
          </w:rPr>
          <w:t xml:space="preserve">a. </w:t>
        </w:r>
        <w:r w:rsidRPr="007E57C2">
          <w:rPr>
            <w:rFonts w:ascii="新宋体" w:eastAsia="新宋体" w:hint="eastAsia"/>
            <w:highlight w:val="yellow"/>
            <w:lang w:eastAsia="zh-CN"/>
            <w:rPrChange w:id="100" w:author="T121630" w:date="2019-11-07T20:41:00Z">
              <w:rPr>
                <w:rFonts w:ascii="新宋体" w:eastAsia="新宋体" w:hint="eastAsia"/>
                <w:lang w:eastAsia="zh-CN"/>
              </w:rPr>
            </w:rPrChange>
          </w:rPr>
          <w:t>超声波生成，发射及采集SDK，</w:t>
        </w:r>
        <w:r w:rsidRPr="007E57C2">
          <w:rPr>
            <w:rFonts w:ascii="新宋体" w:eastAsia="新宋体"/>
            <w:highlight w:val="yellow"/>
            <w:lang w:eastAsia="zh-CN"/>
            <w:rPrChange w:id="101" w:author="T121630" w:date="2019-11-07T20:41:00Z">
              <w:rPr>
                <w:rFonts w:ascii="新宋体" w:eastAsia="新宋体"/>
                <w:lang w:eastAsia="zh-CN"/>
              </w:rPr>
            </w:rPrChange>
          </w:rPr>
          <w:t xml:space="preserve"> </w:t>
        </w:r>
        <w:r w:rsidRPr="007E57C2">
          <w:rPr>
            <w:rFonts w:ascii="新宋体" w:eastAsia="新宋体" w:hint="eastAsia"/>
            <w:highlight w:val="yellow"/>
            <w:lang w:eastAsia="zh-CN"/>
            <w:rPrChange w:id="102" w:author="T121630" w:date="2019-11-07T20:41:00Z">
              <w:rPr>
                <w:rFonts w:ascii="新宋体" w:eastAsia="新宋体" w:hint="eastAsia"/>
                <w:lang w:eastAsia="zh-CN"/>
              </w:rPr>
            </w:rPrChange>
          </w:rPr>
          <w:t>使用</w:t>
        </w:r>
      </w:ins>
      <w:ins w:id="103" w:author="T121630" w:date="2019-11-07T20:41:00Z">
        <w:r>
          <w:rPr>
            <w:rFonts w:ascii="新宋体" w:eastAsia="新宋体"/>
            <w:highlight w:val="yellow"/>
            <w:lang w:eastAsia="zh-CN"/>
          </w:rPr>
          <w:t>SDK</w:t>
        </w:r>
      </w:ins>
      <w:ins w:id="104" w:author="T121630" w:date="2019-11-07T20:40:00Z">
        <w:r w:rsidRPr="007E57C2">
          <w:rPr>
            <w:rFonts w:ascii="新宋体" w:eastAsia="新宋体" w:hint="eastAsia"/>
            <w:highlight w:val="yellow"/>
            <w:lang w:eastAsia="zh-CN"/>
            <w:rPrChange w:id="105" w:author="T121630" w:date="2019-11-07T20:41:00Z">
              <w:rPr>
                <w:rFonts w:ascii="新宋体" w:eastAsia="新宋体" w:hint="eastAsia"/>
                <w:lang w:eastAsia="zh-CN"/>
              </w:rPr>
            </w:rPrChange>
          </w:rPr>
          <w:t>的Android</w:t>
        </w:r>
        <w:r w:rsidRPr="007E57C2">
          <w:rPr>
            <w:rFonts w:ascii="新宋体" w:eastAsia="新宋体"/>
            <w:highlight w:val="yellow"/>
            <w:lang w:eastAsia="zh-CN"/>
            <w:rPrChange w:id="106" w:author="T121630" w:date="2019-11-07T20:41:00Z">
              <w:rPr>
                <w:rFonts w:ascii="新宋体" w:eastAsia="新宋体"/>
                <w:lang w:eastAsia="zh-CN"/>
              </w:rPr>
            </w:rPrChange>
          </w:rPr>
          <w:t xml:space="preserve"> app </w:t>
        </w:r>
        <w:r w:rsidRPr="007E57C2">
          <w:rPr>
            <w:rFonts w:ascii="新宋体" w:eastAsia="新宋体" w:hint="eastAsia"/>
            <w:highlight w:val="yellow"/>
            <w:lang w:eastAsia="zh-CN"/>
            <w:rPrChange w:id="107" w:author="T121630" w:date="2019-11-07T20:41:00Z">
              <w:rPr>
                <w:rFonts w:ascii="新宋体" w:eastAsia="新宋体" w:hint="eastAsia"/>
                <w:lang w:eastAsia="zh-CN"/>
              </w:rPr>
            </w:rPrChange>
          </w:rPr>
          <w:t>demo及源码</w:t>
        </w:r>
      </w:ins>
    </w:p>
    <w:p w14:paraId="61627A10" w14:textId="77777777" w:rsidR="007E57C2" w:rsidRPr="007E57C2" w:rsidRDefault="007E57C2" w:rsidP="007E57C2">
      <w:pPr>
        <w:pStyle w:val="Af8"/>
        <w:spacing w:line="440" w:lineRule="exact"/>
        <w:ind w:firstLine="420"/>
        <w:rPr>
          <w:ins w:id="108" w:author="T121630" w:date="2019-11-07T20:40:00Z"/>
          <w:rFonts w:ascii="新宋体" w:eastAsia="新宋体"/>
          <w:highlight w:val="yellow"/>
          <w:lang w:eastAsia="zh-CN"/>
          <w:rPrChange w:id="109" w:author="T121630" w:date="2019-11-07T20:41:00Z">
            <w:rPr>
              <w:ins w:id="110" w:author="T121630" w:date="2019-11-07T20:40:00Z"/>
              <w:rFonts w:ascii="新宋体" w:eastAsia="新宋体"/>
              <w:lang w:eastAsia="zh-CN"/>
            </w:rPr>
          </w:rPrChange>
        </w:rPr>
      </w:pPr>
      <w:ins w:id="111" w:author="T121630" w:date="2019-11-07T20:40:00Z">
        <w:r w:rsidRPr="007E57C2">
          <w:rPr>
            <w:rFonts w:ascii="新宋体" w:eastAsia="新宋体"/>
            <w:highlight w:val="yellow"/>
            <w:lang w:eastAsia="zh-CN"/>
            <w:rPrChange w:id="112" w:author="T121630" w:date="2019-11-07T20:41:00Z">
              <w:rPr>
                <w:rFonts w:ascii="新宋体" w:eastAsia="新宋体"/>
                <w:lang w:eastAsia="zh-CN"/>
              </w:rPr>
            </w:rPrChange>
          </w:rPr>
          <w:t xml:space="preserve">b. </w:t>
        </w:r>
        <w:r w:rsidRPr="007E57C2">
          <w:rPr>
            <w:rFonts w:ascii="新宋体" w:eastAsia="新宋体" w:hint="eastAsia"/>
            <w:highlight w:val="yellow"/>
            <w:lang w:eastAsia="zh-CN"/>
            <w:rPrChange w:id="113" w:author="T121630" w:date="2019-11-07T20:41:00Z">
              <w:rPr>
                <w:rFonts w:ascii="新宋体" w:eastAsia="新宋体" w:hint="eastAsia"/>
                <w:lang w:eastAsia="zh-CN"/>
              </w:rPr>
            </w:rPrChange>
          </w:rPr>
          <w:t>信号处理API，源码及使用说明（信号处理负责将原始数据处理为神经网络的输入</w:t>
        </w:r>
        <w:r w:rsidRPr="007E57C2">
          <w:rPr>
            <w:rFonts w:ascii="新宋体" w:eastAsia="新宋体" w:hint="eastAsia"/>
            <w:highlight w:val="yellow"/>
            <w:lang w:eastAsia="zh-CN"/>
            <w:rPrChange w:id="114" w:author="T121630" w:date="2019-11-07T20:41:00Z">
              <w:rPr>
                <w:rFonts w:ascii="新宋体" w:eastAsia="新宋体" w:hint="eastAsia"/>
                <w:lang w:eastAsia="zh-CN"/>
              </w:rPr>
            </w:rPrChange>
          </w:rPr>
          <w:lastRenderedPageBreak/>
          <w:t>数据）</w:t>
        </w:r>
      </w:ins>
    </w:p>
    <w:p w14:paraId="19F1ACDA" w14:textId="77777777" w:rsidR="007E57C2" w:rsidRPr="007E57C2" w:rsidRDefault="007E57C2" w:rsidP="007E57C2">
      <w:pPr>
        <w:pStyle w:val="Af8"/>
        <w:spacing w:line="440" w:lineRule="exact"/>
        <w:ind w:firstLine="420"/>
        <w:rPr>
          <w:ins w:id="115" w:author="T121630" w:date="2019-11-07T20:40:00Z"/>
          <w:rFonts w:ascii="新宋体" w:eastAsia="新宋体"/>
          <w:highlight w:val="yellow"/>
          <w:lang w:eastAsia="zh-CN"/>
          <w:rPrChange w:id="116" w:author="T121630" w:date="2019-11-07T20:41:00Z">
            <w:rPr>
              <w:ins w:id="117" w:author="T121630" w:date="2019-11-07T20:40:00Z"/>
              <w:rFonts w:ascii="新宋体" w:eastAsia="新宋体"/>
              <w:lang w:eastAsia="zh-CN"/>
            </w:rPr>
          </w:rPrChange>
        </w:rPr>
      </w:pPr>
      <w:ins w:id="118" w:author="T121630" w:date="2019-11-07T20:40:00Z">
        <w:r w:rsidRPr="007E57C2">
          <w:rPr>
            <w:rFonts w:ascii="新宋体" w:eastAsia="新宋体"/>
            <w:highlight w:val="yellow"/>
            <w:lang w:eastAsia="zh-CN"/>
            <w:rPrChange w:id="119" w:author="T121630" w:date="2019-11-07T20:41:00Z">
              <w:rPr>
                <w:rFonts w:ascii="新宋体" w:eastAsia="新宋体"/>
                <w:lang w:eastAsia="zh-CN"/>
              </w:rPr>
            </w:rPrChange>
          </w:rPr>
          <w:t xml:space="preserve">c. </w:t>
        </w:r>
        <w:r w:rsidRPr="007E57C2">
          <w:rPr>
            <w:rFonts w:ascii="新宋体" w:eastAsia="新宋体" w:hint="eastAsia"/>
            <w:highlight w:val="yellow"/>
            <w:lang w:eastAsia="zh-CN"/>
            <w:rPrChange w:id="120" w:author="T121630" w:date="2019-11-07T20:41:00Z">
              <w:rPr>
                <w:rFonts w:ascii="新宋体" w:eastAsia="新宋体" w:hint="eastAsia"/>
                <w:lang w:eastAsia="zh-CN"/>
              </w:rPr>
            </w:rPrChange>
          </w:rPr>
          <w:t>模型结构，参数以及训练测试设计的源码</w:t>
        </w:r>
      </w:ins>
    </w:p>
    <w:p w14:paraId="6780F664" w14:textId="77777777" w:rsidR="007E57C2" w:rsidRPr="007E57C2" w:rsidRDefault="007E57C2" w:rsidP="007E57C2">
      <w:pPr>
        <w:pStyle w:val="Af8"/>
        <w:spacing w:line="440" w:lineRule="exact"/>
        <w:ind w:firstLineChars="200" w:firstLine="420"/>
        <w:rPr>
          <w:ins w:id="121" w:author="T121630" w:date="2019-11-07T20:40:00Z"/>
          <w:rFonts w:ascii="新宋体" w:eastAsia="新宋体"/>
          <w:highlight w:val="yellow"/>
          <w:lang w:eastAsia="zh-CN"/>
          <w:rPrChange w:id="122" w:author="T121630" w:date="2019-11-07T20:41:00Z">
            <w:rPr>
              <w:ins w:id="123" w:author="T121630" w:date="2019-11-07T20:40:00Z"/>
              <w:rFonts w:ascii="新宋体" w:eastAsia="新宋体"/>
              <w:lang w:eastAsia="zh-CN"/>
            </w:rPr>
          </w:rPrChange>
        </w:rPr>
      </w:pPr>
      <w:ins w:id="124" w:author="T121630" w:date="2019-11-07T20:40:00Z">
        <w:r w:rsidRPr="007E57C2">
          <w:rPr>
            <w:rFonts w:ascii="新宋体" w:eastAsia="新宋体"/>
            <w:highlight w:val="yellow"/>
            <w:lang w:eastAsia="zh-CN"/>
            <w:rPrChange w:id="125" w:author="T121630" w:date="2019-11-07T20:41:00Z">
              <w:rPr>
                <w:rFonts w:ascii="新宋体" w:eastAsia="新宋体"/>
                <w:lang w:eastAsia="zh-CN"/>
              </w:rPr>
            </w:rPrChange>
          </w:rPr>
          <w:t>2)</w:t>
        </w:r>
        <w:r w:rsidRPr="007E57C2">
          <w:rPr>
            <w:rFonts w:ascii="新宋体" w:eastAsia="新宋体"/>
            <w:highlight w:val="yellow"/>
            <w:lang w:eastAsia="zh-CN"/>
            <w:rPrChange w:id="126" w:author="T121630" w:date="2019-11-07T20:41:00Z">
              <w:rPr>
                <w:rFonts w:ascii="新宋体" w:eastAsia="新宋体"/>
                <w:lang w:eastAsia="zh-CN"/>
              </w:rPr>
            </w:rPrChange>
          </w:rPr>
          <w:tab/>
        </w:r>
        <w:r w:rsidRPr="007E57C2">
          <w:rPr>
            <w:rFonts w:ascii="新宋体" w:eastAsia="新宋体" w:hint="eastAsia"/>
            <w:highlight w:val="yellow"/>
            <w:lang w:eastAsia="zh-CN"/>
            <w:rPrChange w:id="127" w:author="T121630" w:date="2019-11-07T20:41:00Z">
              <w:rPr>
                <w:rFonts w:ascii="新宋体" w:eastAsia="新宋体" w:hint="eastAsia"/>
                <w:lang w:eastAsia="zh-CN"/>
              </w:rPr>
            </w:rPrChange>
          </w:rPr>
          <w:t>设备兼容性：</w:t>
        </w:r>
      </w:ins>
    </w:p>
    <w:p w14:paraId="59795A4E" w14:textId="1A2547B7" w:rsidR="007E57C2" w:rsidRPr="007E57C2" w:rsidRDefault="007E57C2" w:rsidP="007E57C2">
      <w:pPr>
        <w:pStyle w:val="Af8"/>
        <w:spacing w:line="440" w:lineRule="exact"/>
        <w:ind w:firstLine="420"/>
        <w:rPr>
          <w:ins w:id="128" w:author="T121630" w:date="2019-11-07T20:40:00Z"/>
          <w:rFonts w:ascii="新宋体" w:eastAsia="新宋体"/>
          <w:highlight w:val="yellow"/>
          <w:lang w:eastAsia="zh-CN"/>
          <w:rPrChange w:id="129" w:author="T121630" w:date="2019-11-07T20:41:00Z">
            <w:rPr>
              <w:ins w:id="130" w:author="T121630" w:date="2019-11-07T20:40:00Z"/>
              <w:rFonts w:ascii="新宋体" w:eastAsia="新宋体"/>
              <w:lang w:eastAsia="zh-CN"/>
            </w:rPr>
          </w:rPrChange>
        </w:rPr>
      </w:pPr>
      <w:ins w:id="131" w:author="T121630" w:date="2019-11-07T20:40:00Z">
        <w:r w:rsidRPr="007E57C2">
          <w:rPr>
            <w:rFonts w:ascii="新宋体" w:eastAsia="新宋体"/>
            <w:highlight w:val="yellow"/>
            <w:lang w:eastAsia="zh-CN"/>
            <w:rPrChange w:id="132" w:author="T121630" w:date="2019-11-07T20:41:00Z">
              <w:rPr>
                <w:rFonts w:ascii="新宋体" w:eastAsia="新宋体"/>
                <w:lang w:eastAsia="zh-CN"/>
              </w:rPr>
            </w:rPrChange>
          </w:rPr>
          <w:t>a.</w:t>
        </w:r>
        <w:r w:rsidRPr="007E57C2">
          <w:rPr>
            <w:rFonts w:ascii="新宋体" w:eastAsia="新宋体"/>
            <w:highlight w:val="yellow"/>
            <w:lang w:eastAsia="zh-CN"/>
            <w:rPrChange w:id="133" w:author="T121630" w:date="2019-11-07T20:41:00Z">
              <w:rPr>
                <w:rFonts w:ascii="新宋体" w:eastAsia="新宋体"/>
                <w:lang w:eastAsia="zh-CN"/>
              </w:rPr>
            </w:rPrChange>
          </w:rPr>
          <w:tab/>
        </w:r>
        <w:r w:rsidRPr="007E57C2">
          <w:rPr>
            <w:rFonts w:ascii="新宋体" w:eastAsia="新宋体" w:hint="eastAsia"/>
            <w:highlight w:val="yellow"/>
            <w:lang w:eastAsia="zh-CN"/>
            <w:rPrChange w:id="134" w:author="T121630" w:date="2019-11-07T20:41:00Z">
              <w:rPr>
                <w:rFonts w:ascii="新宋体" w:eastAsia="新宋体" w:hint="eastAsia"/>
                <w:lang w:eastAsia="zh-CN"/>
              </w:rPr>
            </w:rPrChange>
          </w:rPr>
          <w:t>兼容Android</w:t>
        </w:r>
        <w:r w:rsidRPr="007E57C2">
          <w:rPr>
            <w:rFonts w:ascii="新宋体" w:eastAsia="新宋体"/>
            <w:highlight w:val="yellow"/>
            <w:lang w:eastAsia="zh-CN"/>
            <w:rPrChange w:id="135" w:author="T121630" w:date="2019-11-07T20:41:00Z">
              <w:rPr>
                <w:rFonts w:ascii="新宋体" w:eastAsia="新宋体"/>
                <w:lang w:eastAsia="zh-CN"/>
              </w:rPr>
            </w:rPrChange>
          </w:rPr>
          <w:t xml:space="preserve"> </w:t>
        </w:r>
        <w:r w:rsidRPr="007E57C2">
          <w:rPr>
            <w:rFonts w:ascii="新宋体" w:eastAsia="新宋体" w:hint="eastAsia"/>
            <w:highlight w:val="yellow"/>
            <w:lang w:eastAsia="zh-CN"/>
            <w:rPrChange w:id="136" w:author="T121630" w:date="2019-11-07T20:41:00Z">
              <w:rPr>
                <w:rFonts w:ascii="新宋体" w:eastAsia="新宋体" w:hint="eastAsia"/>
                <w:lang w:eastAsia="zh-CN"/>
              </w:rPr>
            </w:rPrChange>
          </w:rPr>
          <w:t>4.4（KitKat）及以上操作系统（可覆盖市面上96.2%</w:t>
        </w:r>
        <w:r w:rsidRPr="007E57C2">
          <w:rPr>
            <w:rFonts w:ascii="新宋体" w:eastAsia="新宋体"/>
            <w:highlight w:val="yellow"/>
            <w:lang w:eastAsia="zh-CN"/>
            <w:rPrChange w:id="137" w:author="T121630" w:date="2019-11-07T20:41:00Z">
              <w:rPr>
                <w:rFonts w:ascii="新宋体" w:eastAsia="新宋体"/>
                <w:lang w:eastAsia="zh-CN"/>
              </w:rPr>
            </w:rPrChange>
          </w:rPr>
          <w:t xml:space="preserve"> </w:t>
        </w:r>
        <w:r w:rsidRPr="007E57C2">
          <w:rPr>
            <w:rFonts w:ascii="新宋体" w:eastAsia="新宋体" w:hint="eastAsia"/>
            <w:highlight w:val="yellow"/>
            <w:lang w:eastAsia="zh-CN"/>
            <w:rPrChange w:id="138" w:author="T121630" w:date="2019-11-07T20:41:00Z">
              <w:rPr>
                <w:rFonts w:ascii="新宋体" w:eastAsia="新宋体" w:hint="eastAsia"/>
                <w:lang w:eastAsia="zh-CN"/>
              </w:rPr>
            </w:rPrChange>
          </w:rPr>
          <w:t>安卓系统</w:t>
        </w:r>
        <w:r w:rsidRPr="007E57C2">
          <w:rPr>
            <w:rFonts w:ascii="新宋体" w:eastAsia="新宋体"/>
            <w:highlight w:val="yellow"/>
            <w:lang w:eastAsia="zh-CN"/>
            <w:rPrChange w:id="139" w:author="T121630" w:date="2019-11-07T20:41:00Z">
              <w:rPr>
                <w:rFonts w:ascii="新宋体" w:eastAsia="新宋体"/>
                <w:lang w:eastAsia="zh-CN"/>
              </w:rPr>
            </w:rPrChange>
          </w:rPr>
          <w:t xml:space="preserve"> </w:t>
        </w:r>
        <w:r w:rsidRPr="007E57C2">
          <w:rPr>
            <w:rFonts w:ascii="新宋体" w:eastAsia="新宋体" w:hint="eastAsia"/>
            <w:highlight w:val="yellow"/>
            <w:lang w:eastAsia="zh-CN"/>
            <w:rPrChange w:id="140" w:author="T121630" w:date="2019-11-07T20:41:00Z">
              <w:rPr>
                <w:rFonts w:ascii="新宋体" w:eastAsia="新宋体" w:hint="eastAsia"/>
                <w:lang w:eastAsia="zh-CN"/>
              </w:rPr>
            </w:rPrChange>
          </w:rPr>
          <w:t>https://developer.android.com/about/dashboards），可适配</w:t>
        </w:r>
      </w:ins>
      <w:ins w:id="141" w:author="zhou xiaoman" w:date="2019-11-18T21:59:00Z">
        <w:r w:rsidR="00F935F2">
          <w:rPr>
            <w:rFonts w:ascii="新宋体" w:eastAsia="新宋体" w:hint="eastAsia"/>
            <w:highlight w:val="yellow"/>
            <w:lang w:eastAsia="zh-CN"/>
          </w:rPr>
          <w:t>三星，</w:t>
        </w:r>
      </w:ins>
      <w:ins w:id="142" w:author="T121630" w:date="2019-11-07T20:40:00Z">
        <w:r w:rsidRPr="007E57C2">
          <w:rPr>
            <w:rFonts w:ascii="新宋体" w:eastAsia="新宋体" w:hint="eastAsia"/>
            <w:highlight w:val="yellow"/>
            <w:lang w:eastAsia="zh-CN"/>
            <w:rPrChange w:id="143" w:author="T121630" w:date="2019-11-07T20:41:00Z">
              <w:rPr>
                <w:rFonts w:ascii="新宋体" w:eastAsia="新宋体" w:hint="eastAsia"/>
                <w:lang w:eastAsia="zh-CN"/>
              </w:rPr>
            </w:rPrChange>
          </w:rPr>
          <w:t>华为，OPPO，VIVO，小米等主流高低端机型；</w:t>
        </w:r>
      </w:ins>
    </w:p>
    <w:p w14:paraId="1F8A4578" w14:textId="67D107F1" w:rsidR="007E57C2" w:rsidRPr="007E57C2" w:rsidRDefault="007E57C2" w:rsidP="007E57C2">
      <w:pPr>
        <w:pStyle w:val="Af8"/>
        <w:spacing w:line="440" w:lineRule="exact"/>
        <w:ind w:firstLine="420"/>
        <w:rPr>
          <w:ins w:id="144" w:author="T121630" w:date="2019-11-07T20:40:00Z"/>
          <w:rFonts w:ascii="新宋体" w:eastAsia="新宋体"/>
          <w:highlight w:val="yellow"/>
          <w:lang w:eastAsia="zh-CN"/>
          <w:rPrChange w:id="145" w:author="T121630" w:date="2019-11-07T20:41:00Z">
            <w:rPr>
              <w:ins w:id="146" w:author="T121630" w:date="2019-11-07T20:40:00Z"/>
              <w:rFonts w:ascii="新宋体" w:eastAsia="新宋体"/>
              <w:lang w:eastAsia="zh-CN"/>
            </w:rPr>
          </w:rPrChange>
        </w:rPr>
      </w:pPr>
      <w:ins w:id="147" w:author="T121630" w:date="2019-11-07T20:40:00Z">
        <w:r w:rsidRPr="007E57C2">
          <w:rPr>
            <w:rFonts w:ascii="新宋体" w:eastAsia="新宋体"/>
            <w:highlight w:val="yellow"/>
            <w:lang w:eastAsia="zh-CN"/>
            <w:rPrChange w:id="148" w:author="T121630" w:date="2019-11-07T20:41:00Z">
              <w:rPr>
                <w:rFonts w:ascii="新宋体" w:eastAsia="新宋体"/>
                <w:lang w:eastAsia="zh-CN"/>
              </w:rPr>
            </w:rPrChange>
          </w:rPr>
          <w:t>b.</w:t>
        </w:r>
        <w:r w:rsidRPr="007E57C2">
          <w:rPr>
            <w:rFonts w:ascii="新宋体" w:eastAsia="新宋体"/>
            <w:highlight w:val="yellow"/>
            <w:lang w:eastAsia="zh-CN"/>
            <w:rPrChange w:id="149" w:author="T121630" w:date="2019-11-07T20:41:00Z">
              <w:rPr>
                <w:rFonts w:ascii="新宋体" w:eastAsia="新宋体"/>
                <w:lang w:eastAsia="zh-CN"/>
              </w:rPr>
            </w:rPrChange>
          </w:rPr>
          <w:tab/>
        </w:r>
        <w:r w:rsidRPr="007E57C2">
          <w:rPr>
            <w:rFonts w:ascii="新宋体" w:eastAsia="新宋体" w:hint="eastAsia"/>
            <w:highlight w:val="yellow"/>
            <w:lang w:eastAsia="zh-CN"/>
            <w:rPrChange w:id="150" w:author="T121630" w:date="2019-11-07T20:41:00Z">
              <w:rPr>
                <w:rFonts w:ascii="新宋体" w:eastAsia="新宋体" w:hint="eastAsia"/>
                <w:lang w:eastAsia="zh-CN"/>
              </w:rPr>
            </w:rPrChange>
          </w:rPr>
          <w:t>系统设计可兼容iOS</w:t>
        </w:r>
      </w:ins>
      <w:ins w:id="151" w:author="T121630" w:date="2019-11-07T21:11:00Z">
        <w:r w:rsidR="00D27316">
          <w:rPr>
            <w:rFonts w:ascii="新宋体" w:eastAsia="新宋体"/>
            <w:highlight w:val="yellow"/>
            <w:lang w:eastAsia="zh-CN"/>
          </w:rPr>
          <w:t xml:space="preserve"> </w:t>
        </w:r>
        <w:r w:rsidR="00D27316" w:rsidRPr="00D27316">
          <w:rPr>
            <w:rFonts w:ascii="新宋体" w:eastAsia="新宋体"/>
            <w:highlight w:val="yellow"/>
            <w:lang w:eastAsia="zh-CN"/>
          </w:rPr>
          <w:t>7.0</w:t>
        </w:r>
        <w:r w:rsidR="00D27316" w:rsidRPr="00D27316">
          <w:rPr>
            <w:rFonts w:ascii="新宋体" w:eastAsia="新宋体" w:hint="eastAsia"/>
            <w:highlight w:val="yellow"/>
            <w:lang w:eastAsia="zh-CN"/>
          </w:rPr>
          <w:t>及以上</w:t>
        </w:r>
      </w:ins>
      <w:ins w:id="152" w:author="T121630" w:date="2019-11-07T20:40:00Z">
        <w:r w:rsidRPr="007E57C2">
          <w:rPr>
            <w:rFonts w:ascii="新宋体" w:eastAsia="新宋体" w:hint="eastAsia"/>
            <w:highlight w:val="yellow"/>
            <w:lang w:eastAsia="zh-CN"/>
            <w:rPrChange w:id="153" w:author="T121630" w:date="2019-11-07T20:41:00Z">
              <w:rPr>
                <w:rFonts w:ascii="新宋体" w:eastAsia="新宋体" w:hint="eastAsia"/>
                <w:lang w:eastAsia="zh-CN"/>
              </w:rPr>
            </w:rPrChange>
          </w:rPr>
          <w:t>操作系统；</w:t>
        </w:r>
      </w:ins>
    </w:p>
    <w:p w14:paraId="1697CBFC" w14:textId="77777777" w:rsidR="007E57C2" w:rsidRPr="007E57C2" w:rsidRDefault="007E57C2" w:rsidP="007E57C2">
      <w:pPr>
        <w:pStyle w:val="Af8"/>
        <w:spacing w:line="440" w:lineRule="exact"/>
        <w:ind w:firstLine="420"/>
        <w:rPr>
          <w:ins w:id="154" w:author="T121630" w:date="2019-11-07T20:40:00Z"/>
          <w:rFonts w:ascii="新宋体" w:eastAsia="新宋体"/>
          <w:highlight w:val="yellow"/>
          <w:lang w:eastAsia="zh-CN"/>
          <w:rPrChange w:id="155" w:author="T121630" w:date="2019-11-07T20:41:00Z">
            <w:rPr>
              <w:ins w:id="156" w:author="T121630" w:date="2019-11-07T20:40:00Z"/>
              <w:rFonts w:ascii="新宋体" w:eastAsia="新宋体"/>
              <w:lang w:eastAsia="zh-CN"/>
            </w:rPr>
          </w:rPrChange>
        </w:rPr>
      </w:pPr>
      <w:ins w:id="157" w:author="T121630" w:date="2019-11-07T20:40:00Z">
        <w:r w:rsidRPr="007E57C2">
          <w:rPr>
            <w:rFonts w:ascii="新宋体" w:eastAsia="新宋体"/>
            <w:highlight w:val="yellow"/>
            <w:lang w:eastAsia="zh-CN"/>
            <w:rPrChange w:id="158" w:author="T121630" w:date="2019-11-07T20:41:00Z">
              <w:rPr>
                <w:rFonts w:ascii="新宋体" w:eastAsia="新宋体"/>
                <w:lang w:eastAsia="zh-CN"/>
              </w:rPr>
            </w:rPrChange>
          </w:rPr>
          <w:t>3)</w:t>
        </w:r>
        <w:r w:rsidRPr="007E57C2">
          <w:rPr>
            <w:rFonts w:ascii="新宋体" w:eastAsia="新宋体"/>
            <w:highlight w:val="yellow"/>
            <w:lang w:eastAsia="zh-CN"/>
            <w:rPrChange w:id="159" w:author="T121630" w:date="2019-11-07T20:41:00Z">
              <w:rPr>
                <w:rFonts w:ascii="新宋体" w:eastAsia="新宋体"/>
                <w:lang w:eastAsia="zh-CN"/>
              </w:rPr>
            </w:rPrChange>
          </w:rPr>
          <w:tab/>
        </w:r>
        <w:r w:rsidRPr="007E57C2">
          <w:rPr>
            <w:rFonts w:ascii="新宋体" w:eastAsia="新宋体" w:hint="eastAsia"/>
            <w:highlight w:val="yellow"/>
            <w:lang w:eastAsia="zh-CN"/>
            <w:rPrChange w:id="160" w:author="T121630" w:date="2019-11-07T20:41:00Z">
              <w:rPr>
                <w:rFonts w:ascii="新宋体" w:eastAsia="新宋体" w:hint="eastAsia"/>
                <w:lang w:eastAsia="zh-CN"/>
              </w:rPr>
            </w:rPrChange>
          </w:rPr>
          <w:t>交互方式：</w:t>
        </w:r>
      </w:ins>
    </w:p>
    <w:p w14:paraId="58794FA6" w14:textId="77777777" w:rsidR="007E57C2" w:rsidRPr="007E57C2" w:rsidRDefault="007E57C2" w:rsidP="007E57C2">
      <w:pPr>
        <w:pStyle w:val="Af8"/>
        <w:spacing w:line="440" w:lineRule="exact"/>
        <w:ind w:firstLine="420"/>
        <w:rPr>
          <w:ins w:id="161" w:author="T121630" w:date="2019-11-07T20:40:00Z"/>
          <w:rFonts w:ascii="新宋体" w:eastAsia="新宋体"/>
          <w:highlight w:val="yellow"/>
          <w:lang w:eastAsia="zh-CN"/>
          <w:rPrChange w:id="162" w:author="T121630" w:date="2019-11-07T20:41:00Z">
            <w:rPr>
              <w:ins w:id="163" w:author="T121630" w:date="2019-11-07T20:40:00Z"/>
              <w:rFonts w:ascii="新宋体" w:eastAsia="新宋体"/>
              <w:lang w:eastAsia="zh-CN"/>
            </w:rPr>
          </w:rPrChange>
        </w:rPr>
      </w:pPr>
      <w:ins w:id="164" w:author="T121630" w:date="2019-11-07T20:40:00Z">
        <w:r w:rsidRPr="007E57C2">
          <w:rPr>
            <w:rFonts w:ascii="新宋体" w:eastAsia="新宋体"/>
            <w:highlight w:val="yellow"/>
            <w:lang w:eastAsia="zh-CN"/>
            <w:rPrChange w:id="165" w:author="T121630" w:date="2019-11-07T20:41:00Z">
              <w:rPr>
                <w:rFonts w:ascii="新宋体" w:eastAsia="新宋体"/>
                <w:lang w:eastAsia="zh-CN"/>
              </w:rPr>
            </w:rPrChange>
          </w:rPr>
          <w:t>a.</w:t>
        </w:r>
        <w:r w:rsidRPr="007E57C2">
          <w:rPr>
            <w:rFonts w:ascii="新宋体" w:eastAsia="新宋体"/>
            <w:highlight w:val="yellow"/>
            <w:lang w:eastAsia="zh-CN"/>
            <w:rPrChange w:id="166" w:author="T121630" w:date="2019-11-07T20:41:00Z">
              <w:rPr>
                <w:rFonts w:ascii="新宋体" w:eastAsia="新宋体"/>
                <w:lang w:eastAsia="zh-CN"/>
              </w:rPr>
            </w:rPrChange>
          </w:rPr>
          <w:tab/>
        </w:r>
        <w:r w:rsidRPr="007E57C2">
          <w:rPr>
            <w:rFonts w:ascii="新宋体" w:eastAsia="新宋体" w:hint="eastAsia"/>
            <w:highlight w:val="yellow"/>
            <w:lang w:eastAsia="zh-CN"/>
            <w:rPrChange w:id="167" w:author="T121630" w:date="2019-11-07T20:41:00Z">
              <w:rPr>
                <w:rFonts w:ascii="新宋体" w:eastAsia="新宋体" w:hint="eastAsia"/>
                <w:lang w:eastAsia="zh-CN"/>
              </w:rPr>
            </w:rPrChange>
          </w:rPr>
          <w:t>兼容优图人脸核身活体检测产品（包括静默活体，四字活体，动作活体，反光活体）的用户交互方式；</w:t>
        </w:r>
      </w:ins>
    </w:p>
    <w:p w14:paraId="40F1699F" w14:textId="77777777" w:rsidR="007E57C2" w:rsidRPr="007E57C2" w:rsidRDefault="007E57C2" w:rsidP="007E57C2">
      <w:pPr>
        <w:pStyle w:val="Af8"/>
        <w:spacing w:line="440" w:lineRule="exact"/>
        <w:ind w:firstLine="420"/>
        <w:rPr>
          <w:ins w:id="168" w:author="T121630" w:date="2019-11-07T20:40:00Z"/>
          <w:rFonts w:ascii="新宋体" w:eastAsia="新宋体"/>
          <w:highlight w:val="yellow"/>
          <w:lang w:eastAsia="zh-CN"/>
          <w:rPrChange w:id="169" w:author="T121630" w:date="2019-11-07T20:41:00Z">
            <w:rPr>
              <w:ins w:id="170" w:author="T121630" w:date="2019-11-07T20:40:00Z"/>
              <w:rFonts w:ascii="新宋体" w:eastAsia="新宋体"/>
              <w:lang w:eastAsia="zh-CN"/>
            </w:rPr>
          </w:rPrChange>
        </w:rPr>
      </w:pPr>
      <w:ins w:id="171" w:author="T121630" w:date="2019-11-07T20:40:00Z">
        <w:r w:rsidRPr="007E57C2">
          <w:rPr>
            <w:rFonts w:ascii="新宋体" w:eastAsia="新宋体"/>
            <w:highlight w:val="yellow"/>
            <w:lang w:eastAsia="zh-CN"/>
            <w:rPrChange w:id="172" w:author="T121630" w:date="2019-11-07T20:41:00Z">
              <w:rPr>
                <w:rFonts w:ascii="新宋体" w:eastAsia="新宋体"/>
                <w:lang w:eastAsia="zh-CN"/>
              </w:rPr>
            </w:rPrChange>
          </w:rPr>
          <w:t>b.</w:t>
        </w:r>
        <w:r w:rsidRPr="007E57C2">
          <w:rPr>
            <w:rFonts w:ascii="新宋体" w:eastAsia="新宋体"/>
            <w:highlight w:val="yellow"/>
            <w:lang w:eastAsia="zh-CN"/>
            <w:rPrChange w:id="173" w:author="T121630" w:date="2019-11-07T20:41:00Z">
              <w:rPr>
                <w:rFonts w:ascii="新宋体" w:eastAsia="新宋体"/>
                <w:lang w:eastAsia="zh-CN"/>
              </w:rPr>
            </w:rPrChange>
          </w:rPr>
          <w:tab/>
        </w:r>
        <w:r w:rsidRPr="007E57C2">
          <w:rPr>
            <w:rFonts w:ascii="新宋体" w:eastAsia="新宋体" w:hint="eastAsia"/>
            <w:highlight w:val="yellow"/>
            <w:lang w:eastAsia="zh-CN"/>
            <w:rPrChange w:id="174" w:author="T121630" w:date="2019-11-07T20:41:00Z">
              <w:rPr>
                <w:rFonts w:ascii="新宋体" w:eastAsia="新宋体" w:hint="eastAsia"/>
                <w:lang w:eastAsia="zh-CN"/>
              </w:rPr>
            </w:rPrChange>
          </w:rPr>
          <w:t>交互时间（从启动活体检测到显示检测结果，包括与服务器交互时间，不包括读数时间）不超过2秒；</w:t>
        </w:r>
      </w:ins>
    </w:p>
    <w:p w14:paraId="79A51F0F" w14:textId="446A43C8" w:rsidR="007E57C2" w:rsidRPr="007E57C2" w:rsidRDefault="009121C7" w:rsidP="007E57C2">
      <w:pPr>
        <w:pStyle w:val="Af8"/>
        <w:spacing w:line="440" w:lineRule="exact"/>
        <w:ind w:firstLine="420"/>
        <w:rPr>
          <w:ins w:id="175" w:author="T121630" w:date="2019-11-07T20:40:00Z"/>
          <w:rFonts w:ascii="新宋体" w:eastAsia="新宋体"/>
          <w:highlight w:val="yellow"/>
          <w:lang w:eastAsia="zh-CN"/>
          <w:rPrChange w:id="176" w:author="T121630" w:date="2019-11-07T20:41:00Z">
            <w:rPr>
              <w:ins w:id="177" w:author="T121630" w:date="2019-11-07T20:40:00Z"/>
              <w:rFonts w:ascii="新宋体" w:eastAsia="新宋体"/>
              <w:lang w:eastAsia="zh-CN"/>
            </w:rPr>
          </w:rPrChange>
        </w:rPr>
      </w:pPr>
      <w:ins w:id="178" w:author="T121630" w:date="2019-11-07T20:42:00Z">
        <w:r>
          <w:rPr>
            <w:rFonts w:ascii="新宋体" w:eastAsia="新宋体"/>
            <w:highlight w:val="yellow"/>
            <w:lang w:eastAsia="zh-CN"/>
          </w:rPr>
          <w:t>4</w:t>
        </w:r>
      </w:ins>
      <w:ins w:id="179" w:author="T121630" w:date="2019-11-07T20:40:00Z">
        <w:r w:rsidR="007E57C2" w:rsidRPr="007E57C2">
          <w:rPr>
            <w:rFonts w:ascii="新宋体" w:eastAsia="新宋体"/>
            <w:highlight w:val="yellow"/>
            <w:lang w:eastAsia="zh-CN"/>
            <w:rPrChange w:id="180" w:author="T121630" w:date="2019-11-07T20:41:00Z">
              <w:rPr>
                <w:rFonts w:ascii="新宋体" w:eastAsia="新宋体"/>
                <w:lang w:eastAsia="zh-CN"/>
              </w:rPr>
            </w:rPrChange>
          </w:rPr>
          <w:t>)</w:t>
        </w:r>
        <w:r w:rsidR="007E57C2" w:rsidRPr="007E57C2">
          <w:rPr>
            <w:rFonts w:ascii="新宋体" w:eastAsia="新宋体"/>
            <w:highlight w:val="yellow"/>
            <w:lang w:eastAsia="zh-CN"/>
            <w:rPrChange w:id="181" w:author="T121630" w:date="2019-11-07T20:41:00Z">
              <w:rPr>
                <w:rFonts w:ascii="新宋体" w:eastAsia="新宋体"/>
                <w:lang w:eastAsia="zh-CN"/>
              </w:rPr>
            </w:rPrChange>
          </w:rPr>
          <w:tab/>
        </w:r>
        <w:r w:rsidR="007E57C2" w:rsidRPr="007E57C2">
          <w:rPr>
            <w:rFonts w:ascii="新宋体" w:eastAsia="新宋体" w:hint="eastAsia"/>
            <w:highlight w:val="yellow"/>
            <w:lang w:eastAsia="zh-CN"/>
            <w:rPrChange w:id="182" w:author="T121630" w:date="2019-11-07T20:41:00Z">
              <w:rPr>
                <w:rFonts w:ascii="新宋体" w:eastAsia="新宋体" w:hint="eastAsia"/>
                <w:lang w:eastAsia="zh-CN"/>
              </w:rPr>
            </w:rPrChange>
          </w:rPr>
          <w:t>算法指标：</w:t>
        </w:r>
      </w:ins>
    </w:p>
    <w:p w14:paraId="4EA58BCB" w14:textId="77777777" w:rsidR="007E57C2" w:rsidRPr="007E57C2" w:rsidRDefault="007E57C2" w:rsidP="007E57C2">
      <w:pPr>
        <w:pStyle w:val="Af8"/>
        <w:spacing w:line="440" w:lineRule="exact"/>
        <w:ind w:firstLine="420"/>
        <w:rPr>
          <w:ins w:id="183" w:author="T121630" w:date="2019-11-07T20:40:00Z"/>
          <w:rFonts w:ascii="新宋体" w:eastAsia="新宋体"/>
          <w:highlight w:val="yellow"/>
          <w:lang w:eastAsia="zh-CN"/>
          <w:rPrChange w:id="184" w:author="T121630" w:date="2019-11-07T20:41:00Z">
            <w:rPr>
              <w:ins w:id="185" w:author="T121630" w:date="2019-11-07T20:40:00Z"/>
              <w:rFonts w:ascii="新宋体" w:eastAsia="新宋体"/>
              <w:lang w:eastAsia="zh-CN"/>
            </w:rPr>
          </w:rPrChange>
        </w:rPr>
      </w:pPr>
      <w:ins w:id="186" w:author="T121630" w:date="2019-11-07T20:40:00Z">
        <w:r w:rsidRPr="007E57C2">
          <w:rPr>
            <w:rFonts w:ascii="新宋体" w:eastAsia="新宋体"/>
            <w:highlight w:val="yellow"/>
            <w:lang w:eastAsia="zh-CN"/>
            <w:rPrChange w:id="187" w:author="T121630" w:date="2019-11-07T20:41:00Z">
              <w:rPr>
                <w:rFonts w:ascii="新宋体" w:eastAsia="新宋体"/>
                <w:lang w:eastAsia="zh-CN"/>
              </w:rPr>
            </w:rPrChange>
          </w:rPr>
          <w:t>a.</w:t>
        </w:r>
        <w:r w:rsidRPr="007E57C2">
          <w:rPr>
            <w:rFonts w:ascii="新宋体" w:eastAsia="新宋体"/>
            <w:highlight w:val="yellow"/>
            <w:lang w:eastAsia="zh-CN"/>
            <w:rPrChange w:id="188" w:author="T121630" w:date="2019-11-07T20:41:00Z">
              <w:rPr>
                <w:rFonts w:ascii="新宋体" w:eastAsia="新宋体"/>
                <w:lang w:eastAsia="zh-CN"/>
              </w:rPr>
            </w:rPrChange>
          </w:rPr>
          <w:tab/>
        </w:r>
        <w:r w:rsidRPr="007E57C2">
          <w:rPr>
            <w:rFonts w:ascii="新宋体" w:eastAsia="新宋体" w:hint="eastAsia"/>
            <w:highlight w:val="yellow"/>
            <w:lang w:eastAsia="zh-CN"/>
            <w:rPrChange w:id="189" w:author="T121630" w:date="2019-11-07T20:41:00Z">
              <w:rPr>
                <w:rFonts w:ascii="新宋体" w:eastAsia="新宋体" w:hint="eastAsia"/>
                <w:lang w:eastAsia="zh-CN"/>
              </w:rPr>
            </w:rPrChange>
          </w:rPr>
          <w:t>用户动作交互(用户读数字或张嘴)：正样本通过率不低于9</w:t>
        </w:r>
        <w:r w:rsidRPr="007E57C2">
          <w:rPr>
            <w:rFonts w:ascii="新宋体" w:eastAsia="新宋体"/>
            <w:highlight w:val="yellow"/>
            <w:lang w:eastAsia="zh-CN"/>
            <w:rPrChange w:id="190" w:author="T121630" w:date="2019-11-07T20:41:00Z">
              <w:rPr>
                <w:rFonts w:ascii="新宋体" w:eastAsia="新宋体"/>
                <w:lang w:eastAsia="zh-CN"/>
              </w:rPr>
            </w:rPrChange>
          </w:rPr>
          <w:t>5</w:t>
        </w:r>
        <w:r w:rsidRPr="007E57C2">
          <w:rPr>
            <w:rFonts w:ascii="新宋体" w:eastAsia="新宋体" w:hint="eastAsia"/>
            <w:highlight w:val="yellow"/>
            <w:lang w:eastAsia="zh-CN"/>
            <w:rPrChange w:id="191" w:author="T121630" w:date="2019-11-07T20:41:00Z">
              <w:rPr>
                <w:rFonts w:ascii="新宋体" w:eastAsia="新宋体" w:hint="eastAsia"/>
                <w:lang w:eastAsia="zh-CN"/>
              </w:rPr>
            </w:rPrChange>
          </w:rPr>
          <w:t>%，平面攻击和3D头模的误通过率低于5%，面具攻击的误通过率低于</w:t>
        </w:r>
        <w:r w:rsidRPr="007E57C2">
          <w:rPr>
            <w:rFonts w:ascii="新宋体" w:eastAsia="新宋体"/>
            <w:highlight w:val="yellow"/>
            <w:lang w:eastAsia="zh-CN"/>
            <w:rPrChange w:id="192" w:author="T121630" w:date="2019-11-07T20:41:00Z">
              <w:rPr>
                <w:rFonts w:ascii="新宋体" w:eastAsia="新宋体"/>
                <w:lang w:eastAsia="zh-CN"/>
              </w:rPr>
            </w:rPrChange>
          </w:rPr>
          <w:t>10</w:t>
        </w:r>
        <w:r w:rsidRPr="007E57C2">
          <w:rPr>
            <w:rFonts w:ascii="新宋体" w:eastAsia="新宋体" w:hint="eastAsia"/>
            <w:highlight w:val="yellow"/>
            <w:lang w:eastAsia="zh-CN"/>
            <w:rPrChange w:id="193" w:author="T121630" w:date="2019-11-07T20:41:00Z">
              <w:rPr>
                <w:rFonts w:ascii="新宋体" w:eastAsia="新宋体" w:hint="eastAsia"/>
                <w:lang w:eastAsia="zh-CN"/>
              </w:rPr>
            </w:rPrChange>
          </w:rPr>
          <w:t>%；</w:t>
        </w:r>
      </w:ins>
    </w:p>
    <w:p w14:paraId="3FF0C2A3" w14:textId="7EFC615D" w:rsidR="007E57C2" w:rsidRPr="007E57C2" w:rsidRDefault="009121C7" w:rsidP="007E57C2">
      <w:pPr>
        <w:pStyle w:val="Af8"/>
        <w:spacing w:line="440" w:lineRule="exact"/>
        <w:ind w:firstLine="420"/>
        <w:rPr>
          <w:ins w:id="194" w:author="T121630" w:date="2019-11-07T20:40:00Z"/>
          <w:rFonts w:ascii="新宋体" w:eastAsia="新宋体"/>
          <w:highlight w:val="yellow"/>
          <w:lang w:eastAsia="zh-CN"/>
          <w:rPrChange w:id="195" w:author="T121630" w:date="2019-11-07T20:41:00Z">
            <w:rPr>
              <w:ins w:id="196" w:author="T121630" w:date="2019-11-07T20:40:00Z"/>
              <w:rFonts w:ascii="新宋体" w:eastAsia="新宋体"/>
              <w:lang w:eastAsia="zh-CN"/>
            </w:rPr>
          </w:rPrChange>
        </w:rPr>
      </w:pPr>
      <w:ins w:id="197" w:author="T121630" w:date="2019-11-07T20:40:00Z">
        <w:r w:rsidRPr="009121C7">
          <w:rPr>
            <w:rFonts w:ascii="新宋体" w:eastAsia="新宋体" w:hint="eastAsia"/>
            <w:highlight w:val="yellow"/>
            <w:lang w:eastAsia="zh-CN"/>
          </w:rPr>
          <w:t>5</w:t>
        </w:r>
        <w:r w:rsidR="007E57C2" w:rsidRPr="007E57C2">
          <w:rPr>
            <w:rFonts w:ascii="新宋体" w:eastAsia="新宋体"/>
            <w:highlight w:val="yellow"/>
            <w:lang w:eastAsia="zh-CN"/>
            <w:rPrChange w:id="198" w:author="T121630" w:date="2019-11-07T20:41:00Z">
              <w:rPr>
                <w:rFonts w:ascii="新宋体" w:eastAsia="新宋体"/>
                <w:lang w:eastAsia="zh-CN"/>
              </w:rPr>
            </w:rPrChange>
          </w:rPr>
          <w:t>)</w:t>
        </w:r>
        <w:r w:rsidR="007E57C2" w:rsidRPr="007E57C2">
          <w:rPr>
            <w:rFonts w:ascii="新宋体" w:eastAsia="新宋体"/>
            <w:highlight w:val="yellow"/>
            <w:lang w:eastAsia="zh-CN"/>
            <w:rPrChange w:id="199" w:author="T121630" w:date="2019-11-07T20:41:00Z">
              <w:rPr>
                <w:rFonts w:ascii="新宋体" w:eastAsia="新宋体"/>
                <w:lang w:eastAsia="zh-CN"/>
              </w:rPr>
            </w:rPrChange>
          </w:rPr>
          <w:tab/>
        </w:r>
        <w:r w:rsidR="007E57C2" w:rsidRPr="007E57C2">
          <w:rPr>
            <w:rFonts w:ascii="新宋体" w:eastAsia="新宋体" w:hint="eastAsia"/>
            <w:highlight w:val="yellow"/>
            <w:lang w:eastAsia="zh-CN"/>
            <w:rPrChange w:id="200" w:author="T121630" w:date="2019-11-07T20:41:00Z">
              <w:rPr>
                <w:rFonts w:ascii="新宋体" w:eastAsia="新宋体" w:hint="eastAsia"/>
                <w:lang w:eastAsia="zh-CN"/>
              </w:rPr>
            </w:rPrChange>
          </w:rPr>
          <w:t>鲁棒性：</w:t>
        </w:r>
      </w:ins>
    </w:p>
    <w:p w14:paraId="1267C388" w14:textId="77777777" w:rsidR="007E57C2" w:rsidRPr="007E57C2" w:rsidRDefault="007E57C2" w:rsidP="007E57C2">
      <w:pPr>
        <w:pStyle w:val="Af8"/>
        <w:spacing w:line="440" w:lineRule="exact"/>
        <w:ind w:firstLine="420"/>
        <w:rPr>
          <w:ins w:id="201" w:author="T121630" w:date="2019-11-07T20:40:00Z"/>
          <w:rFonts w:ascii="新宋体" w:eastAsia="新宋体"/>
          <w:highlight w:val="yellow"/>
          <w:lang w:eastAsia="zh-CN"/>
          <w:rPrChange w:id="202" w:author="T121630" w:date="2019-11-07T20:41:00Z">
            <w:rPr>
              <w:ins w:id="203" w:author="T121630" w:date="2019-11-07T20:40:00Z"/>
              <w:rFonts w:ascii="新宋体" w:eastAsia="新宋体"/>
              <w:lang w:eastAsia="zh-CN"/>
            </w:rPr>
          </w:rPrChange>
        </w:rPr>
      </w:pPr>
      <w:ins w:id="204" w:author="T121630" w:date="2019-11-07T20:40:00Z">
        <w:r w:rsidRPr="007E57C2">
          <w:rPr>
            <w:rFonts w:ascii="新宋体" w:eastAsia="新宋体"/>
            <w:highlight w:val="yellow"/>
            <w:lang w:eastAsia="zh-CN"/>
            <w:rPrChange w:id="205" w:author="T121630" w:date="2019-11-07T20:41:00Z">
              <w:rPr>
                <w:rFonts w:ascii="新宋体" w:eastAsia="新宋体"/>
                <w:lang w:eastAsia="zh-CN"/>
              </w:rPr>
            </w:rPrChange>
          </w:rPr>
          <w:t>a.</w:t>
        </w:r>
        <w:r w:rsidRPr="007E57C2">
          <w:rPr>
            <w:rFonts w:ascii="新宋体" w:eastAsia="新宋体"/>
            <w:highlight w:val="yellow"/>
            <w:lang w:eastAsia="zh-CN"/>
            <w:rPrChange w:id="206" w:author="T121630" w:date="2019-11-07T20:41:00Z">
              <w:rPr>
                <w:rFonts w:ascii="新宋体" w:eastAsia="新宋体"/>
                <w:lang w:eastAsia="zh-CN"/>
              </w:rPr>
            </w:rPrChange>
          </w:rPr>
          <w:tab/>
        </w:r>
        <w:r w:rsidRPr="007E57C2">
          <w:rPr>
            <w:rFonts w:ascii="新宋体" w:eastAsia="新宋体" w:hint="eastAsia"/>
            <w:highlight w:val="yellow"/>
            <w:lang w:eastAsia="zh-CN"/>
            <w:rPrChange w:id="207" w:author="T121630" w:date="2019-11-07T20:41:00Z">
              <w:rPr>
                <w:rFonts w:ascii="新宋体" w:eastAsia="新宋体" w:hint="eastAsia"/>
                <w:lang w:eastAsia="zh-CN"/>
              </w:rPr>
            </w:rPrChange>
          </w:rPr>
          <w:t>消除用户正常晃动，或者手机抖动的干扰；</w:t>
        </w:r>
      </w:ins>
    </w:p>
    <w:p w14:paraId="31C4E37E" w14:textId="77777777" w:rsidR="007E57C2" w:rsidRPr="007E57C2" w:rsidRDefault="007E57C2" w:rsidP="007E57C2">
      <w:pPr>
        <w:pStyle w:val="Af8"/>
        <w:spacing w:line="440" w:lineRule="exact"/>
        <w:ind w:firstLine="420"/>
        <w:rPr>
          <w:ins w:id="208" w:author="T121630" w:date="2019-11-07T20:40:00Z"/>
          <w:rFonts w:ascii="新宋体" w:eastAsia="新宋体"/>
          <w:highlight w:val="yellow"/>
          <w:lang w:eastAsia="zh-CN"/>
          <w:rPrChange w:id="209" w:author="T121630" w:date="2019-11-07T20:41:00Z">
            <w:rPr>
              <w:ins w:id="210" w:author="T121630" w:date="2019-11-07T20:40:00Z"/>
              <w:rFonts w:ascii="新宋体" w:eastAsia="新宋体"/>
              <w:lang w:eastAsia="zh-CN"/>
            </w:rPr>
          </w:rPrChange>
        </w:rPr>
      </w:pPr>
      <w:ins w:id="211" w:author="T121630" w:date="2019-11-07T20:40:00Z">
        <w:r w:rsidRPr="007E57C2">
          <w:rPr>
            <w:rFonts w:ascii="新宋体" w:eastAsia="新宋体"/>
            <w:highlight w:val="yellow"/>
            <w:lang w:eastAsia="zh-CN"/>
            <w:rPrChange w:id="212" w:author="T121630" w:date="2019-11-07T20:41:00Z">
              <w:rPr>
                <w:rFonts w:ascii="新宋体" w:eastAsia="新宋体"/>
                <w:lang w:eastAsia="zh-CN"/>
              </w:rPr>
            </w:rPrChange>
          </w:rPr>
          <w:t>b.</w:t>
        </w:r>
        <w:r w:rsidRPr="007E57C2">
          <w:rPr>
            <w:rFonts w:ascii="新宋体" w:eastAsia="新宋体"/>
            <w:highlight w:val="yellow"/>
            <w:lang w:eastAsia="zh-CN"/>
            <w:rPrChange w:id="213" w:author="T121630" w:date="2019-11-07T20:41:00Z">
              <w:rPr>
                <w:rFonts w:ascii="新宋体" w:eastAsia="新宋体"/>
                <w:lang w:eastAsia="zh-CN"/>
              </w:rPr>
            </w:rPrChange>
          </w:rPr>
          <w:tab/>
        </w:r>
        <w:r w:rsidRPr="007E57C2">
          <w:rPr>
            <w:rFonts w:ascii="新宋体" w:eastAsia="新宋体" w:hint="eastAsia"/>
            <w:highlight w:val="yellow"/>
            <w:lang w:eastAsia="zh-CN"/>
            <w:rPrChange w:id="214" w:author="T121630" w:date="2019-11-07T20:41:00Z">
              <w:rPr>
                <w:rFonts w:ascii="新宋体" w:eastAsia="新宋体" w:hint="eastAsia"/>
                <w:lang w:eastAsia="zh-CN"/>
              </w:rPr>
            </w:rPrChange>
          </w:rPr>
          <w:t>兼容用户手持手机的距离和角度的影响（支持用户正常交互下使用，约16cm~24cm）；</w:t>
        </w:r>
      </w:ins>
    </w:p>
    <w:p w14:paraId="69581D41" w14:textId="77777777" w:rsidR="007E57C2" w:rsidRPr="007E57C2" w:rsidRDefault="007E57C2" w:rsidP="007E57C2">
      <w:pPr>
        <w:pStyle w:val="Af8"/>
        <w:spacing w:line="440" w:lineRule="exact"/>
        <w:ind w:firstLine="420"/>
        <w:rPr>
          <w:ins w:id="215" w:author="T121630" w:date="2019-11-07T20:40:00Z"/>
          <w:rFonts w:ascii="新宋体" w:eastAsia="新宋体"/>
          <w:highlight w:val="yellow"/>
          <w:lang w:eastAsia="zh-CN"/>
          <w:rPrChange w:id="216" w:author="T121630" w:date="2019-11-07T20:41:00Z">
            <w:rPr>
              <w:ins w:id="217" w:author="T121630" w:date="2019-11-07T20:40:00Z"/>
              <w:rFonts w:ascii="新宋体" w:eastAsia="新宋体"/>
              <w:lang w:eastAsia="zh-CN"/>
            </w:rPr>
          </w:rPrChange>
        </w:rPr>
      </w:pPr>
      <w:ins w:id="218" w:author="T121630" w:date="2019-11-07T20:40:00Z">
        <w:r w:rsidRPr="007E57C2">
          <w:rPr>
            <w:rFonts w:ascii="新宋体" w:eastAsia="新宋体"/>
            <w:highlight w:val="yellow"/>
            <w:lang w:eastAsia="zh-CN"/>
            <w:rPrChange w:id="219" w:author="T121630" w:date="2019-11-07T20:41:00Z">
              <w:rPr>
                <w:rFonts w:ascii="新宋体" w:eastAsia="新宋体"/>
                <w:lang w:eastAsia="zh-CN"/>
              </w:rPr>
            </w:rPrChange>
          </w:rPr>
          <w:t>c.</w:t>
        </w:r>
        <w:r w:rsidRPr="007E57C2">
          <w:rPr>
            <w:rFonts w:ascii="新宋体" w:eastAsia="新宋体"/>
            <w:highlight w:val="yellow"/>
            <w:lang w:eastAsia="zh-CN"/>
            <w:rPrChange w:id="220" w:author="T121630" w:date="2019-11-07T20:41:00Z">
              <w:rPr>
                <w:rFonts w:ascii="新宋体" w:eastAsia="新宋体"/>
                <w:lang w:eastAsia="zh-CN"/>
              </w:rPr>
            </w:rPrChange>
          </w:rPr>
          <w:tab/>
        </w:r>
        <w:r w:rsidRPr="007E57C2">
          <w:rPr>
            <w:rFonts w:ascii="新宋体" w:eastAsia="新宋体" w:hint="eastAsia"/>
            <w:highlight w:val="yellow"/>
            <w:lang w:eastAsia="zh-CN"/>
            <w:rPrChange w:id="221" w:author="T121630" w:date="2019-11-07T20:41:00Z">
              <w:rPr>
                <w:rFonts w:ascii="新宋体" w:eastAsia="新宋体" w:hint="eastAsia"/>
                <w:lang w:eastAsia="zh-CN"/>
              </w:rPr>
            </w:rPrChange>
          </w:rPr>
          <w:t>兼容手机发射的载波频率不理想的影响；</w:t>
        </w:r>
      </w:ins>
    </w:p>
    <w:p w14:paraId="74674790" w14:textId="77777777" w:rsidR="007E57C2" w:rsidRPr="007E57C2" w:rsidRDefault="007E57C2" w:rsidP="007E57C2">
      <w:pPr>
        <w:pStyle w:val="Af8"/>
        <w:spacing w:line="440" w:lineRule="exact"/>
        <w:ind w:firstLine="420"/>
        <w:rPr>
          <w:ins w:id="222" w:author="T121630" w:date="2019-11-07T20:40:00Z"/>
          <w:rFonts w:ascii="新宋体" w:eastAsia="新宋体"/>
          <w:highlight w:val="yellow"/>
          <w:lang w:eastAsia="zh-CN"/>
          <w:rPrChange w:id="223" w:author="T121630" w:date="2019-11-07T20:41:00Z">
            <w:rPr>
              <w:ins w:id="224" w:author="T121630" w:date="2019-11-07T20:40:00Z"/>
              <w:rFonts w:ascii="新宋体" w:eastAsia="新宋体"/>
              <w:lang w:eastAsia="zh-CN"/>
            </w:rPr>
          </w:rPrChange>
        </w:rPr>
      </w:pPr>
      <w:ins w:id="225" w:author="T121630" w:date="2019-11-07T20:40:00Z">
        <w:r w:rsidRPr="007E57C2">
          <w:rPr>
            <w:rFonts w:ascii="新宋体" w:eastAsia="新宋体"/>
            <w:highlight w:val="yellow"/>
            <w:lang w:eastAsia="zh-CN"/>
            <w:rPrChange w:id="226" w:author="T121630" w:date="2019-11-07T20:41:00Z">
              <w:rPr>
                <w:rFonts w:ascii="新宋体" w:eastAsia="新宋体"/>
                <w:lang w:eastAsia="zh-CN"/>
              </w:rPr>
            </w:rPrChange>
          </w:rPr>
          <w:t>d.</w:t>
        </w:r>
        <w:r w:rsidRPr="007E57C2">
          <w:rPr>
            <w:rFonts w:ascii="新宋体" w:eastAsia="新宋体"/>
            <w:highlight w:val="yellow"/>
            <w:lang w:eastAsia="zh-CN"/>
            <w:rPrChange w:id="227" w:author="T121630" w:date="2019-11-07T20:41:00Z">
              <w:rPr>
                <w:rFonts w:ascii="新宋体" w:eastAsia="新宋体"/>
                <w:lang w:eastAsia="zh-CN"/>
              </w:rPr>
            </w:rPrChange>
          </w:rPr>
          <w:tab/>
        </w:r>
        <w:r w:rsidRPr="007E57C2">
          <w:rPr>
            <w:rFonts w:ascii="新宋体" w:eastAsia="新宋体" w:hint="eastAsia"/>
            <w:highlight w:val="yellow"/>
            <w:lang w:eastAsia="zh-CN"/>
            <w:rPrChange w:id="228" w:author="T121630" w:date="2019-11-07T20:41:00Z">
              <w:rPr>
                <w:rFonts w:ascii="新宋体" w:eastAsia="新宋体" w:hint="eastAsia"/>
                <w:lang w:eastAsia="zh-CN"/>
              </w:rPr>
            </w:rPrChange>
          </w:rPr>
          <w:t>兼容嘴唇形状，方言等造成的个体差异；</w:t>
        </w:r>
      </w:ins>
    </w:p>
    <w:p w14:paraId="3931504E" w14:textId="07839D3F" w:rsidR="007E57C2" w:rsidRPr="007E57C2" w:rsidRDefault="009121C7" w:rsidP="007E57C2">
      <w:pPr>
        <w:pStyle w:val="Af8"/>
        <w:spacing w:line="440" w:lineRule="exact"/>
        <w:ind w:firstLine="420"/>
        <w:rPr>
          <w:ins w:id="229" w:author="T121630" w:date="2019-11-07T20:40:00Z"/>
          <w:rFonts w:ascii="新宋体" w:eastAsia="新宋体"/>
          <w:highlight w:val="yellow"/>
          <w:lang w:eastAsia="zh-CN"/>
          <w:rPrChange w:id="230" w:author="T121630" w:date="2019-11-07T20:41:00Z">
            <w:rPr>
              <w:ins w:id="231" w:author="T121630" w:date="2019-11-07T20:40:00Z"/>
              <w:rFonts w:ascii="新宋体" w:eastAsia="新宋体"/>
              <w:lang w:eastAsia="zh-CN"/>
            </w:rPr>
          </w:rPrChange>
        </w:rPr>
      </w:pPr>
      <w:ins w:id="232" w:author="T121630" w:date="2019-11-07T20:42:00Z">
        <w:r>
          <w:rPr>
            <w:rFonts w:ascii="新宋体" w:eastAsia="新宋体"/>
            <w:highlight w:val="yellow"/>
            <w:lang w:eastAsia="zh-CN"/>
          </w:rPr>
          <w:t>6</w:t>
        </w:r>
      </w:ins>
      <w:ins w:id="233" w:author="T121630" w:date="2019-11-07T20:40:00Z">
        <w:r w:rsidR="007E57C2" w:rsidRPr="007E57C2">
          <w:rPr>
            <w:rFonts w:ascii="新宋体" w:eastAsia="新宋体"/>
            <w:highlight w:val="yellow"/>
            <w:lang w:eastAsia="zh-CN"/>
            <w:rPrChange w:id="234" w:author="T121630" w:date="2019-11-07T20:41:00Z">
              <w:rPr>
                <w:rFonts w:ascii="新宋体" w:eastAsia="新宋体"/>
                <w:lang w:eastAsia="zh-CN"/>
              </w:rPr>
            </w:rPrChange>
          </w:rPr>
          <w:t>)</w:t>
        </w:r>
        <w:r w:rsidR="007E57C2" w:rsidRPr="007E57C2">
          <w:rPr>
            <w:rFonts w:ascii="新宋体" w:eastAsia="新宋体"/>
            <w:highlight w:val="yellow"/>
            <w:lang w:eastAsia="zh-CN"/>
            <w:rPrChange w:id="235" w:author="T121630" w:date="2019-11-07T20:41:00Z">
              <w:rPr>
                <w:rFonts w:ascii="新宋体" w:eastAsia="新宋体"/>
                <w:lang w:eastAsia="zh-CN"/>
              </w:rPr>
            </w:rPrChange>
          </w:rPr>
          <w:tab/>
        </w:r>
        <w:r w:rsidR="007E57C2" w:rsidRPr="007E57C2">
          <w:rPr>
            <w:rFonts w:ascii="新宋体" w:eastAsia="新宋体" w:hint="eastAsia"/>
            <w:highlight w:val="yellow"/>
            <w:lang w:eastAsia="zh-CN"/>
            <w:rPrChange w:id="236" w:author="T121630" w:date="2019-11-07T20:41:00Z">
              <w:rPr>
                <w:rFonts w:ascii="新宋体" w:eastAsia="新宋体" w:hint="eastAsia"/>
                <w:lang w:eastAsia="zh-CN"/>
              </w:rPr>
            </w:rPrChange>
          </w:rPr>
          <w:t>完成一篇顶级国际会议论文投稿以及一项专利；</w:t>
        </w:r>
      </w:ins>
    </w:p>
    <w:p w14:paraId="33E296E1" w14:textId="68767DC3" w:rsidR="007E57C2" w:rsidRPr="00000DD6" w:rsidRDefault="009121C7" w:rsidP="007E57C2">
      <w:pPr>
        <w:pStyle w:val="Af8"/>
        <w:spacing w:line="440" w:lineRule="exact"/>
        <w:ind w:firstLine="420"/>
        <w:rPr>
          <w:ins w:id="237" w:author="T121630" w:date="2019-11-07T20:40:00Z"/>
          <w:rFonts w:ascii="新宋体" w:eastAsia="新宋体"/>
          <w:highlight w:val="yellow"/>
          <w:lang w:eastAsia="zh-CN"/>
        </w:rPr>
      </w:pPr>
      <w:ins w:id="238" w:author="T121630" w:date="2019-11-07T20:42:00Z">
        <w:r>
          <w:rPr>
            <w:rFonts w:ascii="新宋体" w:eastAsia="新宋体"/>
            <w:highlight w:val="yellow"/>
            <w:lang w:eastAsia="zh-CN"/>
          </w:rPr>
          <w:t>7</w:t>
        </w:r>
      </w:ins>
      <w:ins w:id="239" w:author="T121630" w:date="2019-11-07T20:40:00Z">
        <w:r w:rsidR="007E57C2" w:rsidRPr="007E57C2">
          <w:rPr>
            <w:rFonts w:ascii="新宋体" w:eastAsia="新宋体"/>
            <w:highlight w:val="yellow"/>
            <w:lang w:eastAsia="zh-CN"/>
            <w:rPrChange w:id="240" w:author="T121630" w:date="2019-11-07T20:41:00Z">
              <w:rPr>
                <w:rFonts w:ascii="新宋体" w:eastAsia="新宋体"/>
                <w:lang w:eastAsia="zh-CN"/>
              </w:rPr>
            </w:rPrChange>
          </w:rPr>
          <w:t>)</w:t>
        </w:r>
        <w:r w:rsidR="007E57C2" w:rsidRPr="007E57C2">
          <w:rPr>
            <w:rFonts w:ascii="新宋体" w:eastAsia="新宋体"/>
            <w:highlight w:val="yellow"/>
            <w:lang w:eastAsia="zh-CN"/>
            <w:rPrChange w:id="241" w:author="T121630" w:date="2019-11-07T20:41:00Z">
              <w:rPr>
                <w:rFonts w:ascii="新宋体" w:eastAsia="新宋体"/>
                <w:lang w:eastAsia="zh-CN"/>
              </w:rPr>
            </w:rPrChange>
          </w:rPr>
          <w:tab/>
        </w:r>
        <w:r w:rsidR="007E57C2" w:rsidRPr="007E57C2">
          <w:rPr>
            <w:rFonts w:ascii="新宋体" w:eastAsia="新宋体" w:hint="eastAsia"/>
            <w:highlight w:val="yellow"/>
            <w:lang w:eastAsia="zh-CN"/>
            <w:rPrChange w:id="242" w:author="T121630" w:date="2019-11-07T20:41:00Z">
              <w:rPr>
                <w:rFonts w:ascii="新宋体" w:eastAsia="新宋体" w:hint="eastAsia"/>
                <w:lang w:eastAsia="zh-CN"/>
              </w:rPr>
            </w:rPrChange>
          </w:rPr>
          <w:t>2-3名学生在腾讯实习完成相关技术的开发与验证。</w:t>
        </w:r>
      </w:ins>
    </w:p>
    <w:p w14:paraId="05F41F04" w14:textId="77777777" w:rsidR="007E57C2" w:rsidRPr="007E57C2" w:rsidRDefault="007E57C2" w:rsidP="006B214F">
      <w:pPr>
        <w:pStyle w:val="Af8"/>
        <w:spacing w:line="440" w:lineRule="exact"/>
        <w:ind w:firstLine="420"/>
        <w:rPr>
          <w:rFonts w:ascii="新宋体" w:eastAsia="新宋体" w:hAnsi="Times New Roman" w:cs="Times New Roman"/>
          <w:color w:val="auto"/>
          <w:szCs w:val="20"/>
          <w:bdr w:val="none" w:sz="0" w:space="0" w:color="auto"/>
          <w:lang w:eastAsia="zh-CN"/>
        </w:rPr>
      </w:pPr>
    </w:p>
    <w:p w14:paraId="2621F643" w14:textId="19C2583A" w:rsidR="000F71F7" w:rsidRDefault="006B214F" w:rsidP="00F84413">
      <w:pPr>
        <w:pStyle w:val="Af8"/>
        <w:spacing w:line="440" w:lineRule="exact"/>
        <w:ind w:firstLine="420"/>
        <w:rPr>
          <w:rFonts w:ascii="新宋体" w:eastAsia="新宋体" w:hAnsi="Times New Roman" w:cs="Times New Roman"/>
          <w:color w:val="auto"/>
          <w:szCs w:val="20"/>
          <w:bdr w:val="none" w:sz="0" w:space="0" w:color="auto"/>
          <w:lang w:eastAsia="zh-CN"/>
        </w:rPr>
      </w:pPr>
      <w:r w:rsidRPr="00E70F56">
        <w:rPr>
          <w:rFonts w:ascii="新宋体" w:eastAsia="新宋体" w:hAnsi="Times New Roman" w:cs="Times New Roman" w:hint="eastAsia"/>
          <w:color w:val="auto"/>
          <w:szCs w:val="20"/>
          <w:bdr w:val="none" w:sz="0" w:space="0" w:color="auto"/>
          <w:lang w:eastAsia="zh-CN"/>
        </w:rPr>
        <w:t>完成第</w:t>
      </w:r>
      <w:r w:rsidRPr="00E70F56">
        <w:rPr>
          <w:rFonts w:ascii="新宋体" w:eastAsia="新宋体" w:hAnsi="Times New Roman" w:cs="Times New Roman"/>
          <w:color w:val="auto"/>
          <w:szCs w:val="20"/>
          <w:bdr w:val="none" w:sz="0" w:space="0" w:color="auto"/>
          <w:lang w:eastAsia="zh-CN"/>
        </w:rPr>
        <w:t>5</w:t>
      </w:r>
      <w:r>
        <w:rPr>
          <w:rFonts w:ascii="新宋体" w:eastAsia="新宋体" w:hAnsi="Times New Roman" w:cs="Times New Roman" w:hint="eastAsia"/>
          <w:color w:val="auto"/>
          <w:szCs w:val="20"/>
          <w:bdr w:val="none" w:sz="0" w:space="0" w:color="auto"/>
          <w:lang w:eastAsia="zh-CN"/>
        </w:rPr>
        <w:t>条中规定的研究内容，</w:t>
      </w:r>
      <w:r w:rsidR="00E70F56" w:rsidRPr="00E70F56">
        <w:rPr>
          <w:rFonts w:ascii="新宋体" w:eastAsia="新宋体" w:hAnsi="Times New Roman" w:cs="Times New Roman" w:hint="eastAsia"/>
          <w:color w:val="auto"/>
          <w:szCs w:val="20"/>
          <w:bdr w:val="none" w:sz="0" w:space="0" w:color="auto"/>
          <w:lang w:eastAsia="zh-CN"/>
        </w:rPr>
        <w:t>向甲方提交</w:t>
      </w:r>
      <w:r w:rsidR="000F71F7" w:rsidRPr="006B214F">
        <w:rPr>
          <w:rFonts w:ascii="新宋体" w:eastAsia="新宋体" w:hAnsi="Times New Roman" w:cs="Times New Roman" w:hint="eastAsia"/>
          <w:color w:val="auto"/>
          <w:szCs w:val="20"/>
          <w:highlight w:val="yellow"/>
          <w:bdr w:val="none" w:sz="0" w:space="0" w:color="auto"/>
          <w:lang w:eastAsia="zh-CN"/>
        </w:rPr>
        <w:t>相关</w:t>
      </w:r>
      <w:r w:rsidR="00E70F56" w:rsidRPr="006B214F">
        <w:rPr>
          <w:rFonts w:ascii="新宋体" w:eastAsia="新宋体" w:hAnsi="Times New Roman" w:cs="Times New Roman" w:hint="eastAsia"/>
          <w:color w:val="auto"/>
          <w:szCs w:val="20"/>
          <w:highlight w:val="yellow"/>
          <w:bdr w:val="none" w:sz="0" w:space="0" w:color="auto"/>
          <w:lang w:eastAsia="zh-CN"/>
        </w:rPr>
        <w:t>算法模型以及相关的全部</w:t>
      </w:r>
      <w:r w:rsidR="000608BD" w:rsidRPr="006B214F">
        <w:rPr>
          <w:rFonts w:ascii="新宋体" w:eastAsia="新宋体" w:hAnsi="Times New Roman" w:cs="Times New Roman" w:hint="eastAsia"/>
          <w:color w:val="auto"/>
          <w:szCs w:val="20"/>
          <w:highlight w:val="yellow"/>
          <w:bdr w:val="none" w:sz="0" w:space="0" w:color="auto"/>
          <w:lang w:eastAsia="zh-CN"/>
        </w:rPr>
        <w:t>论文、</w:t>
      </w:r>
      <w:r w:rsidR="00E70F56" w:rsidRPr="006B214F">
        <w:rPr>
          <w:rFonts w:ascii="新宋体" w:eastAsia="新宋体" w:hAnsi="Times New Roman" w:cs="Times New Roman" w:hint="eastAsia"/>
          <w:color w:val="auto"/>
          <w:szCs w:val="20"/>
          <w:highlight w:val="yellow"/>
          <w:bdr w:val="none" w:sz="0" w:space="0" w:color="auto"/>
          <w:lang w:eastAsia="zh-CN"/>
        </w:rPr>
        <w:t>资料文件</w:t>
      </w:r>
      <w:r w:rsidR="000608BD" w:rsidRPr="006B214F">
        <w:rPr>
          <w:rFonts w:ascii="新宋体" w:eastAsia="新宋体" w:hint="eastAsia"/>
          <w:highlight w:val="yellow"/>
          <w:lang w:eastAsia="zh-CN"/>
        </w:rPr>
        <w:t>、设计文档以及所有源代码，</w:t>
      </w:r>
      <w:r w:rsidR="00E70F56" w:rsidRPr="006B214F">
        <w:rPr>
          <w:rFonts w:ascii="新宋体" w:eastAsia="新宋体" w:hAnsi="Times New Roman" w:cs="Times New Roman" w:hint="eastAsia"/>
          <w:color w:val="auto"/>
          <w:szCs w:val="20"/>
          <w:highlight w:val="yellow"/>
          <w:bdr w:val="none" w:sz="0" w:space="0" w:color="auto"/>
          <w:lang w:eastAsia="zh-CN"/>
        </w:rPr>
        <w:t>编写并提交项目结题报告</w:t>
      </w:r>
      <w:r w:rsidR="000F71F7">
        <w:rPr>
          <w:rFonts w:ascii="新宋体" w:eastAsia="新宋体" w:hAnsi="Times New Roman" w:cs="Times New Roman" w:hint="eastAsia"/>
          <w:color w:val="auto"/>
          <w:szCs w:val="20"/>
          <w:bdr w:val="none" w:sz="0" w:space="0" w:color="auto"/>
          <w:lang w:eastAsia="zh-CN"/>
        </w:rPr>
        <w:t>，</w:t>
      </w:r>
      <w:r w:rsidR="00E70F56" w:rsidRPr="00E70F56">
        <w:rPr>
          <w:rFonts w:ascii="新宋体" w:eastAsia="新宋体" w:hAnsi="Times New Roman" w:cs="Times New Roman" w:hint="eastAsia"/>
          <w:color w:val="auto"/>
          <w:szCs w:val="20"/>
          <w:bdr w:val="none" w:sz="0" w:space="0" w:color="auto"/>
          <w:lang w:eastAsia="zh-CN"/>
        </w:rPr>
        <w:t>并通过甲方的验收</w:t>
      </w:r>
      <w:r w:rsidR="000F71F7">
        <w:rPr>
          <w:rFonts w:ascii="新宋体" w:eastAsia="新宋体" w:hAnsi="Times New Roman" w:cs="Times New Roman" w:hint="eastAsia"/>
          <w:color w:val="auto"/>
          <w:szCs w:val="20"/>
          <w:bdr w:val="none" w:sz="0" w:space="0" w:color="auto"/>
          <w:lang w:eastAsia="zh-CN"/>
        </w:rPr>
        <w:t>。</w:t>
      </w:r>
    </w:p>
    <w:p w14:paraId="39E680E1" w14:textId="77777777" w:rsidR="00E70F56" w:rsidRPr="00E70F56" w:rsidRDefault="00E70F56" w:rsidP="00E70F56">
      <w:pPr>
        <w:numPr>
          <w:ilvl w:val="0"/>
          <w:numId w:val="2"/>
        </w:numPr>
        <w:spacing w:line="440" w:lineRule="exact"/>
        <w:rPr>
          <w:rFonts w:ascii="新宋体" w:eastAsia="新宋体"/>
          <w:sz w:val="21"/>
        </w:rPr>
      </w:pPr>
      <w:r w:rsidRPr="00E70F56">
        <w:rPr>
          <w:rFonts w:ascii="新宋体" w:eastAsia="新宋体" w:hint="eastAsia"/>
          <w:sz w:val="21"/>
        </w:rPr>
        <w:t>交付</w:t>
      </w:r>
      <w:r w:rsidRPr="00E70F56">
        <w:rPr>
          <w:rFonts w:ascii="新宋体" w:eastAsia="新宋体"/>
          <w:sz w:val="21"/>
        </w:rPr>
        <w:t>方式</w:t>
      </w:r>
      <w:r w:rsidRPr="00E70F56">
        <w:rPr>
          <w:rFonts w:ascii="新宋体" w:eastAsia="新宋体" w:hint="eastAsia"/>
          <w:sz w:val="21"/>
        </w:rPr>
        <w:t>：</w:t>
      </w:r>
    </w:p>
    <w:p w14:paraId="38788DAF" w14:textId="5778B307" w:rsidR="006C100F" w:rsidRDefault="00E70F56" w:rsidP="00E70F56">
      <w:pPr>
        <w:pStyle w:val="Af8"/>
        <w:spacing w:line="440" w:lineRule="exact"/>
        <w:ind w:firstLine="420"/>
        <w:rPr>
          <w:rFonts w:ascii="新宋体" w:eastAsia="新宋体" w:hAnsi="Times New Roman" w:cs="Times New Roman"/>
          <w:color w:val="auto"/>
          <w:szCs w:val="20"/>
          <w:bdr w:val="none" w:sz="0" w:space="0" w:color="auto"/>
          <w:lang w:eastAsia="zh-CN"/>
        </w:rPr>
      </w:pPr>
      <w:r w:rsidRPr="00E70F56">
        <w:rPr>
          <w:rFonts w:ascii="新宋体" w:eastAsia="新宋体" w:hAnsi="Times New Roman" w:cs="Times New Roman" w:hint="eastAsia"/>
          <w:color w:val="auto"/>
          <w:szCs w:val="20"/>
          <w:bdr w:val="none" w:sz="0" w:space="0" w:color="auto"/>
          <w:lang w:eastAsia="zh-CN"/>
        </w:rPr>
        <w:t>双方认可的电子方式，包括但不限于光盘, U盘，网盘，电子邮件等方式，向甲方提供技术资料</w:t>
      </w:r>
      <w:r w:rsidR="00414C59">
        <w:rPr>
          <w:rFonts w:ascii="新宋体" w:eastAsia="新宋体" w:hAnsi="Times New Roman" w:cs="Times New Roman" w:hint="eastAsia"/>
          <w:color w:val="auto"/>
          <w:szCs w:val="20"/>
          <w:bdr w:val="none" w:sz="0" w:space="0" w:color="auto"/>
          <w:lang w:eastAsia="zh-CN"/>
        </w:rPr>
        <w:t>，并取得甲方的书面认可</w:t>
      </w:r>
      <w:r w:rsidRPr="00E70F56">
        <w:rPr>
          <w:rFonts w:ascii="新宋体" w:eastAsia="新宋体" w:hAnsi="Times New Roman" w:cs="Times New Roman" w:hint="eastAsia"/>
          <w:color w:val="auto"/>
          <w:szCs w:val="20"/>
          <w:bdr w:val="none" w:sz="0" w:space="0" w:color="auto"/>
          <w:lang w:eastAsia="zh-CN"/>
        </w:rPr>
        <w:t>。</w:t>
      </w:r>
    </w:p>
    <w:p w14:paraId="4C78E7B0" w14:textId="77777777" w:rsidR="0070694C" w:rsidRDefault="0070694C" w:rsidP="0070694C">
      <w:pPr>
        <w:pStyle w:val="Af8"/>
        <w:spacing w:line="440" w:lineRule="exact"/>
        <w:rPr>
          <w:rFonts w:ascii="新宋体" w:eastAsia="新宋体" w:hAnsi="新宋体"/>
          <w:lang w:eastAsia="zh-CN"/>
        </w:rPr>
      </w:pPr>
    </w:p>
    <w:p w14:paraId="1B10A43B" w14:textId="255F5AE7" w:rsidR="005D03A9" w:rsidRPr="005D03A9" w:rsidRDefault="005D03A9" w:rsidP="005D03A9">
      <w:pPr>
        <w:pStyle w:val="3"/>
        <w:numPr>
          <w:ilvl w:val="0"/>
          <w:numId w:val="1"/>
        </w:numPr>
        <w:spacing w:before="0" w:after="0" w:line="440" w:lineRule="exact"/>
        <w:jc w:val="center"/>
        <w:rPr>
          <w:rFonts w:ascii="新宋体" w:eastAsia="新宋体" w:hAnsi="新宋体"/>
          <w:sz w:val="21"/>
          <w:szCs w:val="21"/>
        </w:rPr>
      </w:pPr>
      <w:r>
        <w:rPr>
          <w:rFonts w:ascii="新宋体" w:eastAsia="新宋体" w:hAnsi="新宋体" w:hint="eastAsia"/>
          <w:sz w:val="21"/>
          <w:szCs w:val="21"/>
        </w:rPr>
        <w:lastRenderedPageBreak/>
        <w:t>项目费用支付</w:t>
      </w:r>
    </w:p>
    <w:p w14:paraId="6F99733F" w14:textId="77777777" w:rsidR="005D03A9" w:rsidRDefault="005D03A9" w:rsidP="005D03A9">
      <w:pPr>
        <w:numPr>
          <w:ilvl w:val="0"/>
          <w:numId w:val="2"/>
        </w:numPr>
        <w:spacing w:line="440" w:lineRule="exact"/>
        <w:rPr>
          <w:rFonts w:ascii="新宋体" w:eastAsia="新宋体"/>
          <w:sz w:val="21"/>
        </w:rPr>
      </w:pPr>
      <w:r>
        <w:rPr>
          <w:rFonts w:ascii="新宋体" w:eastAsia="新宋体" w:hint="eastAsia"/>
          <w:sz w:val="21"/>
        </w:rPr>
        <w:t>项目费用支付</w:t>
      </w:r>
    </w:p>
    <w:p w14:paraId="59E414E3" w14:textId="713150AF" w:rsidR="00C53E73" w:rsidRDefault="00126F33" w:rsidP="00B04A13">
      <w:pPr>
        <w:spacing w:line="440" w:lineRule="exact"/>
        <w:ind w:firstLine="425"/>
        <w:rPr>
          <w:rFonts w:ascii="新宋体" w:eastAsia="新宋体"/>
          <w:sz w:val="21"/>
        </w:rPr>
      </w:pPr>
      <w:r>
        <w:rPr>
          <w:rFonts w:ascii="新宋体" w:eastAsia="新宋体" w:hAnsi="新宋体" w:hint="eastAsia"/>
          <w:sz w:val="21"/>
          <w:szCs w:val="21"/>
        </w:rPr>
        <w:t>本</w:t>
      </w:r>
      <w:r>
        <w:rPr>
          <w:rFonts w:ascii="新宋体" w:eastAsia="新宋体" w:hAnsi="新宋体"/>
          <w:sz w:val="21"/>
          <w:szCs w:val="21"/>
        </w:rPr>
        <w:t>合同总金额即</w:t>
      </w:r>
      <w:r w:rsidR="00B04A13">
        <w:rPr>
          <w:rFonts w:ascii="新宋体" w:eastAsia="新宋体" w:hAnsi="新宋体" w:hint="eastAsia"/>
          <w:sz w:val="21"/>
          <w:szCs w:val="21"/>
        </w:rPr>
        <w:t>本合作项目经费</w:t>
      </w:r>
      <w:r w:rsidR="00B04A13" w:rsidRPr="00CB2CB4">
        <w:rPr>
          <w:rFonts w:ascii="新宋体" w:eastAsia="新宋体" w:hAnsi="新宋体" w:hint="eastAsia"/>
          <w:sz w:val="21"/>
          <w:szCs w:val="21"/>
        </w:rPr>
        <w:t>含税</w:t>
      </w:r>
      <w:r>
        <w:rPr>
          <w:rFonts w:ascii="新宋体" w:eastAsia="新宋体" w:hAnsi="新宋体" w:hint="eastAsia"/>
          <w:sz w:val="21"/>
          <w:szCs w:val="21"/>
        </w:rPr>
        <w:t>总计为</w:t>
      </w:r>
      <w:r w:rsidR="00B04A13" w:rsidRPr="00D73B63">
        <w:rPr>
          <w:rFonts w:ascii="新宋体" w:eastAsia="新宋体" w:hAnsi="新宋体" w:hint="eastAsia"/>
          <w:sz w:val="21"/>
          <w:szCs w:val="21"/>
          <w:highlight w:val="yellow"/>
        </w:rPr>
        <w:t>人民币</w:t>
      </w:r>
      <w:ins w:id="243" w:author="ericshding(丁守鸿)" w:date="2019-11-08T10:31:00Z">
        <w:r w:rsidR="00A63033" w:rsidRPr="00A63033">
          <w:rPr>
            <w:rFonts w:ascii="新宋体" w:eastAsia="新宋体" w:hAnsi="新宋体" w:hint="eastAsia"/>
            <w:sz w:val="21"/>
            <w:szCs w:val="21"/>
          </w:rPr>
          <w:t>伍拾万元整</w:t>
        </w:r>
      </w:ins>
      <w:del w:id="244" w:author="ericshding(丁守鸿)" w:date="2019-11-08T10:28:00Z">
        <w:r w:rsidR="00B04A13" w:rsidDel="00A63033">
          <w:rPr>
            <w:rFonts w:ascii="新宋体" w:eastAsia="新宋体" w:hAnsi="新宋体" w:hint="eastAsia"/>
            <w:sz w:val="21"/>
            <w:szCs w:val="21"/>
            <w:highlight w:val="yellow"/>
          </w:rPr>
          <w:delText>x</w:delText>
        </w:r>
      </w:del>
      <w:del w:id="245" w:author="ericshding(丁守鸿)" w:date="2019-11-08T10:31:00Z">
        <w:r w:rsidR="00B04A13" w:rsidRPr="007A5C6B" w:rsidDel="00A63033">
          <w:rPr>
            <w:rFonts w:ascii="新宋体" w:eastAsia="新宋体" w:hAnsi="新宋体" w:hint="eastAsia"/>
            <w:sz w:val="21"/>
            <w:szCs w:val="21"/>
            <w:highlight w:val="yellow"/>
          </w:rPr>
          <w:delText>拾万圆</w:delText>
        </w:r>
        <w:r w:rsidR="00B04A13" w:rsidRPr="009E7053" w:rsidDel="00A63033">
          <w:rPr>
            <w:rFonts w:ascii="新宋体" w:eastAsia="新宋体" w:hAnsi="新宋体" w:hint="eastAsia"/>
            <w:sz w:val="21"/>
            <w:szCs w:val="21"/>
          </w:rPr>
          <w:delText>整</w:delText>
        </w:r>
      </w:del>
      <w:r w:rsidR="00B04A13" w:rsidRPr="009E7053">
        <w:rPr>
          <w:rFonts w:ascii="新宋体" w:eastAsia="新宋体" w:hAnsi="新宋体" w:hint="eastAsia"/>
          <w:sz w:val="21"/>
          <w:szCs w:val="21"/>
        </w:rPr>
        <w:t>（¥</w:t>
      </w:r>
      <w:ins w:id="246" w:author="ericshding(丁守鸿)" w:date="2019-11-08T10:31:00Z">
        <w:r w:rsidR="00A63033">
          <w:rPr>
            <w:rFonts w:ascii="新宋体" w:eastAsia="新宋体" w:hAnsi="新宋体"/>
            <w:sz w:val="21"/>
            <w:szCs w:val="21"/>
            <w:highlight w:val="yellow"/>
          </w:rPr>
          <w:t>5</w:t>
        </w:r>
      </w:ins>
      <w:del w:id="247" w:author="ericshding(丁守鸿)" w:date="2019-11-08T10:31:00Z">
        <w:r w:rsidR="00B04A13" w:rsidDel="00A63033">
          <w:rPr>
            <w:rFonts w:ascii="新宋体" w:eastAsia="新宋体" w:hAnsi="新宋体" w:hint="eastAsia"/>
            <w:sz w:val="21"/>
            <w:szCs w:val="21"/>
            <w:highlight w:val="yellow"/>
          </w:rPr>
          <w:delText>x</w:delText>
        </w:r>
      </w:del>
      <w:r w:rsidR="00B04A13" w:rsidRPr="007A5C6B">
        <w:rPr>
          <w:rFonts w:ascii="新宋体" w:eastAsia="新宋体" w:hAnsi="新宋体" w:hint="eastAsia"/>
          <w:sz w:val="21"/>
          <w:szCs w:val="21"/>
          <w:highlight w:val="yellow"/>
        </w:rPr>
        <w:t>00,000</w:t>
      </w:r>
      <w:r w:rsidR="00B04A13" w:rsidRPr="009E7053">
        <w:rPr>
          <w:rFonts w:ascii="新宋体" w:eastAsia="新宋体" w:hAnsi="新宋体" w:hint="eastAsia"/>
          <w:sz w:val="21"/>
          <w:szCs w:val="21"/>
        </w:rPr>
        <w:t>元）</w:t>
      </w:r>
      <w:r w:rsidR="00B04A13">
        <w:rPr>
          <w:rFonts w:ascii="新宋体" w:eastAsia="新宋体" w:hAnsi="新宋体" w:hint="eastAsia"/>
          <w:sz w:val="21"/>
          <w:szCs w:val="21"/>
        </w:rPr>
        <w:t>。本协议生效后，</w:t>
      </w:r>
      <w:r w:rsidR="00C53E73">
        <w:rPr>
          <w:rFonts w:ascii="新宋体" w:eastAsia="新宋体" w:hint="eastAsia"/>
          <w:sz w:val="21"/>
        </w:rPr>
        <w:t>具体费用分配及支付方式如下：</w:t>
      </w:r>
    </w:p>
    <w:p w14:paraId="135D6B07" w14:textId="2305AD49" w:rsidR="007A418F" w:rsidRDefault="00E774ED" w:rsidP="00C53E73">
      <w:pPr>
        <w:spacing w:line="440" w:lineRule="exact"/>
        <w:ind w:firstLine="425"/>
        <w:rPr>
          <w:rFonts w:ascii="新宋体" w:eastAsia="新宋体"/>
          <w:sz w:val="21"/>
        </w:rPr>
      </w:pPr>
      <w:r>
        <w:rPr>
          <w:rFonts w:ascii="新宋体" w:eastAsia="新宋体" w:hAnsi="新宋体" w:hint="eastAsia"/>
          <w:sz w:val="21"/>
          <w:szCs w:val="21"/>
        </w:rPr>
        <w:t>1）</w:t>
      </w:r>
      <w:r w:rsidR="002F232F">
        <w:rPr>
          <w:rFonts w:ascii="新宋体" w:eastAsia="新宋体" w:hAnsi="新宋体" w:hint="eastAsia"/>
          <w:sz w:val="21"/>
          <w:szCs w:val="21"/>
        </w:rPr>
        <w:t>因</w:t>
      </w:r>
      <w:r w:rsidR="00126F33">
        <w:rPr>
          <w:rFonts w:ascii="新宋体" w:eastAsia="新宋体" w:hAnsi="新宋体" w:hint="eastAsia"/>
          <w:sz w:val="21"/>
          <w:szCs w:val="21"/>
        </w:rPr>
        <w:t>本</w:t>
      </w:r>
      <w:r w:rsidR="00126F33">
        <w:rPr>
          <w:rFonts w:ascii="新宋体" w:eastAsia="新宋体" w:hAnsi="新宋体"/>
          <w:sz w:val="21"/>
          <w:szCs w:val="21"/>
        </w:rPr>
        <w:t>合同总金额</w:t>
      </w:r>
      <w:r w:rsidR="00126F33">
        <w:rPr>
          <w:rFonts w:ascii="新宋体" w:eastAsia="新宋体" w:hAnsi="新宋体" w:hint="eastAsia"/>
          <w:sz w:val="21"/>
          <w:szCs w:val="21"/>
        </w:rPr>
        <w:t>中</w:t>
      </w:r>
      <w:r w:rsidR="00126F33">
        <w:rPr>
          <w:rFonts w:ascii="新宋体" w:eastAsia="新宋体" w:hAnsi="新宋体"/>
          <w:sz w:val="21"/>
          <w:szCs w:val="21"/>
        </w:rPr>
        <w:t>的</w:t>
      </w:r>
      <w:r w:rsidR="00C53E73" w:rsidRPr="00D73B63">
        <w:rPr>
          <w:rFonts w:ascii="新宋体" w:eastAsia="新宋体" w:hAnsi="新宋体" w:hint="eastAsia"/>
          <w:sz w:val="21"/>
          <w:szCs w:val="21"/>
          <w:highlight w:val="yellow"/>
        </w:rPr>
        <w:t>人民币</w:t>
      </w:r>
      <w:ins w:id="248" w:author="ericshding(丁守鸿)" w:date="2019-11-08T10:32:00Z">
        <w:r w:rsidR="00A63033" w:rsidRPr="00A63033">
          <w:rPr>
            <w:rFonts w:ascii="新宋体" w:eastAsia="新宋体" w:hAnsi="新宋体" w:hint="eastAsia"/>
            <w:sz w:val="21"/>
            <w:szCs w:val="21"/>
          </w:rPr>
          <w:t>肆拾伍万元整</w:t>
        </w:r>
      </w:ins>
      <w:del w:id="249" w:author="ericshding(丁守鸿)" w:date="2019-11-08T10:32:00Z">
        <w:r w:rsidR="00C53E73" w:rsidDel="00A63033">
          <w:rPr>
            <w:rFonts w:ascii="新宋体" w:eastAsia="新宋体" w:hAnsi="新宋体" w:hint="eastAsia"/>
            <w:sz w:val="21"/>
            <w:szCs w:val="21"/>
            <w:highlight w:val="yellow"/>
          </w:rPr>
          <w:delText>x拾</w:delText>
        </w:r>
        <w:r w:rsidR="00C53E73" w:rsidRPr="007A5C6B" w:rsidDel="00A63033">
          <w:rPr>
            <w:rFonts w:ascii="新宋体" w:eastAsia="新宋体" w:hAnsi="新宋体" w:hint="eastAsia"/>
            <w:sz w:val="21"/>
            <w:szCs w:val="21"/>
            <w:highlight w:val="yellow"/>
          </w:rPr>
          <w:delText>万圆</w:delText>
        </w:r>
        <w:r w:rsidR="00C53E73" w:rsidRPr="009E7053" w:rsidDel="00A63033">
          <w:rPr>
            <w:rFonts w:ascii="新宋体" w:eastAsia="新宋体" w:hAnsi="新宋体" w:hint="eastAsia"/>
            <w:sz w:val="21"/>
            <w:szCs w:val="21"/>
          </w:rPr>
          <w:delText>整</w:delText>
        </w:r>
      </w:del>
      <w:r w:rsidR="00C53E73" w:rsidRPr="009E7053">
        <w:rPr>
          <w:rFonts w:ascii="新宋体" w:eastAsia="新宋体" w:hAnsi="新宋体" w:hint="eastAsia"/>
          <w:sz w:val="21"/>
          <w:szCs w:val="21"/>
        </w:rPr>
        <w:t>（¥</w:t>
      </w:r>
      <w:del w:id="250" w:author="ericshding(丁守鸿)" w:date="2019-11-08T10:32:00Z">
        <w:r w:rsidR="00C53E73" w:rsidDel="00A63033">
          <w:rPr>
            <w:rFonts w:ascii="新宋体" w:eastAsia="新宋体" w:hAnsi="新宋体" w:hint="eastAsia"/>
            <w:sz w:val="21"/>
            <w:szCs w:val="21"/>
            <w:highlight w:val="yellow"/>
          </w:rPr>
          <w:delText>x</w:delText>
        </w:r>
        <w:r w:rsidR="00C53E73" w:rsidRPr="007A5C6B" w:rsidDel="00A63033">
          <w:rPr>
            <w:rFonts w:ascii="新宋体" w:eastAsia="新宋体" w:hAnsi="新宋体" w:hint="eastAsia"/>
            <w:sz w:val="21"/>
            <w:szCs w:val="21"/>
            <w:highlight w:val="yellow"/>
          </w:rPr>
          <w:delText>00</w:delText>
        </w:r>
      </w:del>
      <w:ins w:id="251" w:author="ericshding(丁守鸿)" w:date="2019-11-08T10:32:00Z">
        <w:r w:rsidR="00A63033">
          <w:rPr>
            <w:rFonts w:ascii="新宋体" w:eastAsia="新宋体" w:hAnsi="新宋体"/>
            <w:sz w:val="21"/>
            <w:szCs w:val="21"/>
            <w:highlight w:val="yellow"/>
          </w:rPr>
          <w:t>45</w:t>
        </w:r>
        <w:r w:rsidR="00A63033" w:rsidRPr="007A5C6B">
          <w:rPr>
            <w:rFonts w:ascii="新宋体" w:eastAsia="新宋体" w:hAnsi="新宋体" w:hint="eastAsia"/>
            <w:sz w:val="21"/>
            <w:szCs w:val="21"/>
            <w:highlight w:val="yellow"/>
          </w:rPr>
          <w:t>0</w:t>
        </w:r>
      </w:ins>
      <w:r w:rsidR="00C53E73" w:rsidRPr="007A5C6B">
        <w:rPr>
          <w:rFonts w:ascii="新宋体" w:eastAsia="新宋体" w:hAnsi="新宋体" w:hint="eastAsia"/>
          <w:sz w:val="21"/>
          <w:szCs w:val="21"/>
          <w:highlight w:val="yellow"/>
        </w:rPr>
        <w:t>,000</w:t>
      </w:r>
      <w:r w:rsidR="00C53E73" w:rsidRPr="009E7053">
        <w:rPr>
          <w:rFonts w:ascii="新宋体" w:eastAsia="新宋体" w:hAnsi="新宋体" w:hint="eastAsia"/>
          <w:sz w:val="21"/>
          <w:szCs w:val="21"/>
        </w:rPr>
        <w:t>元</w:t>
      </w:r>
      <w:r w:rsidR="00985573">
        <w:rPr>
          <w:rFonts w:ascii="新宋体" w:eastAsia="新宋体" w:hAnsi="新宋体" w:hint="eastAsia"/>
          <w:sz w:val="21"/>
          <w:szCs w:val="21"/>
        </w:rPr>
        <w:t>）</w:t>
      </w:r>
      <w:r w:rsidR="00126F33">
        <w:rPr>
          <w:rFonts w:ascii="新宋体" w:eastAsia="新宋体" w:hAnsi="新宋体" w:hint="eastAsia"/>
          <w:sz w:val="21"/>
          <w:szCs w:val="21"/>
        </w:rPr>
        <w:t>已</w:t>
      </w:r>
      <w:r w:rsidR="00126F33">
        <w:rPr>
          <w:rFonts w:ascii="新宋体" w:eastAsia="新宋体" w:hAnsi="新宋体"/>
          <w:sz w:val="21"/>
          <w:szCs w:val="21"/>
        </w:rPr>
        <w:t>包含于</w:t>
      </w:r>
      <w:r w:rsidR="00126F33">
        <w:rPr>
          <w:rFonts w:ascii="新宋体" w:eastAsia="新宋体" w:hAnsi="新宋体" w:hint="eastAsia"/>
          <w:sz w:val="21"/>
          <w:szCs w:val="21"/>
        </w:rPr>
        <w:t>甲方</w:t>
      </w:r>
      <w:r w:rsidR="00126F33">
        <w:rPr>
          <w:rFonts w:ascii="新宋体" w:eastAsia="新宋体" w:hAnsi="新宋体"/>
          <w:sz w:val="21"/>
          <w:szCs w:val="21"/>
        </w:rPr>
        <w:t>与乙方中的清华大学</w:t>
      </w:r>
      <w:r w:rsidR="00126F33">
        <w:rPr>
          <w:rFonts w:ascii="新宋体" w:eastAsia="新宋体" w:hAnsi="新宋体" w:hint="eastAsia"/>
          <w:sz w:val="21"/>
          <w:szCs w:val="21"/>
        </w:rPr>
        <w:t>于201</w:t>
      </w:r>
      <w:r w:rsidR="009F1753">
        <w:rPr>
          <w:rFonts w:ascii="新宋体" w:eastAsia="新宋体" w:hAnsi="新宋体"/>
          <w:sz w:val="21"/>
          <w:szCs w:val="21"/>
        </w:rPr>
        <w:t>4</w:t>
      </w:r>
      <w:r w:rsidR="00126F33">
        <w:rPr>
          <w:rFonts w:ascii="新宋体" w:eastAsia="新宋体" w:hAnsi="新宋体" w:hint="eastAsia"/>
          <w:sz w:val="21"/>
          <w:szCs w:val="21"/>
        </w:rPr>
        <w:t>年</w:t>
      </w:r>
      <w:r w:rsidR="009F1753">
        <w:rPr>
          <w:rFonts w:ascii="新宋体" w:eastAsia="新宋体" w:hAnsi="新宋体"/>
          <w:sz w:val="21"/>
          <w:szCs w:val="21"/>
        </w:rPr>
        <w:t>1</w:t>
      </w:r>
      <w:r w:rsidR="00126F33">
        <w:rPr>
          <w:rFonts w:ascii="新宋体" w:eastAsia="新宋体" w:hAnsi="新宋体" w:hint="eastAsia"/>
          <w:sz w:val="21"/>
          <w:szCs w:val="21"/>
        </w:rPr>
        <w:t>月</w:t>
      </w:r>
      <w:r w:rsidR="000532D5">
        <w:rPr>
          <w:rFonts w:ascii="新宋体" w:eastAsia="新宋体" w:hAnsi="新宋体" w:hint="eastAsia"/>
          <w:sz w:val="21"/>
          <w:szCs w:val="21"/>
        </w:rPr>
        <w:t>8</w:t>
      </w:r>
      <w:r w:rsidR="00126F33">
        <w:rPr>
          <w:rFonts w:ascii="新宋体" w:eastAsia="新宋体" w:hAnsi="新宋体" w:hint="eastAsia"/>
          <w:sz w:val="21"/>
          <w:szCs w:val="21"/>
        </w:rPr>
        <w:t>日</w:t>
      </w:r>
      <w:r w:rsidR="00126F33">
        <w:rPr>
          <w:rFonts w:ascii="新宋体" w:eastAsia="新宋体" w:hAnsi="新宋体"/>
          <w:sz w:val="21"/>
          <w:szCs w:val="21"/>
        </w:rPr>
        <w:t>所签署的</w:t>
      </w:r>
      <w:r w:rsidR="00126F33">
        <w:rPr>
          <w:rFonts w:ascii="新宋体" w:eastAsia="新宋体" w:hAnsi="新宋体" w:hint="eastAsia"/>
          <w:sz w:val="21"/>
          <w:szCs w:val="21"/>
        </w:rPr>
        <w:t>编号</w:t>
      </w:r>
      <w:r w:rsidR="00126F33">
        <w:rPr>
          <w:rFonts w:ascii="新宋体" w:eastAsia="新宋体" w:hAnsi="新宋体"/>
          <w:sz w:val="21"/>
          <w:szCs w:val="21"/>
        </w:rPr>
        <w:t>为</w:t>
      </w:r>
      <w:r w:rsidR="008667D5" w:rsidRPr="008667D5">
        <w:rPr>
          <w:rFonts w:ascii="新宋体" w:eastAsia="新宋体" w:hAnsi="新宋体"/>
          <w:sz w:val="21"/>
          <w:szCs w:val="21"/>
        </w:rPr>
        <w:t>T-002-INV-20131231-01</w:t>
      </w:r>
      <w:r w:rsidR="00126F33">
        <w:rPr>
          <w:rFonts w:ascii="新宋体" w:eastAsia="新宋体" w:hAnsi="新宋体" w:hint="eastAsia"/>
          <w:sz w:val="21"/>
          <w:szCs w:val="21"/>
        </w:rPr>
        <w:t>的《</w:t>
      </w:r>
      <w:r w:rsidR="008667D5" w:rsidRPr="008667D5">
        <w:rPr>
          <w:rFonts w:ascii="新宋体" w:eastAsia="新宋体" w:hAnsi="新宋体" w:hint="eastAsia"/>
          <w:sz w:val="21"/>
          <w:szCs w:val="21"/>
        </w:rPr>
        <w:t>清华大学与腾讯科技（深圳）有限公司联合建立“清华大学 - 腾讯科技（深圳）有限公司互联网创新技术联合实验室”合作协议书</w:t>
      </w:r>
      <w:r w:rsidR="00126F33">
        <w:rPr>
          <w:rFonts w:ascii="新宋体" w:eastAsia="新宋体" w:hAnsi="新宋体" w:hint="eastAsia"/>
          <w:sz w:val="21"/>
          <w:szCs w:val="21"/>
        </w:rPr>
        <w:t>》</w:t>
      </w:r>
      <w:r w:rsidR="002F232F">
        <w:rPr>
          <w:rFonts w:ascii="新宋体" w:eastAsia="新宋体" w:hAnsi="新宋体" w:hint="eastAsia"/>
          <w:sz w:val="21"/>
          <w:szCs w:val="21"/>
        </w:rPr>
        <w:t>（以下</w:t>
      </w:r>
      <w:r w:rsidR="002F232F">
        <w:rPr>
          <w:rFonts w:ascii="新宋体" w:eastAsia="新宋体" w:hAnsi="新宋体"/>
          <w:sz w:val="21"/>
          <w:szCs w:val="21"/>
        </w:rPr>
        <w:t>简称“</w:t>
      </w:r>
      <w:r w:rsidR="002F232F">
        <w:rPr>
          <w:rFonts w:ascii="新宋体" w:eastAsia="新宋体" w:hAnsi="新宋体" w:hint="eastAsia"/>
          <w:sz w:val="21"/>
          <w:szCs w:val="21"/>
        </w:rPr>
        <w:t>清华-腾讯</w:t>
      </w:r>
      <w:r w:rsidR="002F232F">
        <w:rPr>
          <w:rFonts w:ascii="新宋体" w:eastAsia="新宋体" w:hAnsi="新宋体"/>
          <w:sz w:val="21"/>
          <w:szCs w:val="21"/>
        </w:rPr>
        <w:t>联合实验室合作协议书”</w:t>
      </w:r>
      <w:r w:rsidR="002F232F">
        <w:rPr>
          <w:rFonts w:ascii="新宋体" w:eastAsia="新宋体" w:hAnsi="新宋体" w:hint="eastAsia"/>
          <w:sz w:val="21"/>
          <w:szCs w:val="21"/>
        </w:rPr>
        <w:t>）</w:t>
      </w:r>
      <w:r w:rsidR="00126F33">
        <w:rPr>
          <w:rFonts w:ascii="新宋体" w:eastAsia="新宋体" w:hAnsi="新宋体" w:hint="eastAsia"/>
          <w:sz w:val="21"/>
          <w:szCs w:val="21"/>
        </w:rPr>
        <w:t>的总</w:t>
      </w:r>
      <w:r w:rsidR="00126F33">
        <w:rPr>
          <w:rFonts w:ascii="新宋体" w:eastAsia="新宋体" w:hAnsi="新宋体"/>
          <w:sz w:val="21"/>
          <w:szCs w:val="21"/>
        </w:rPr>
        <w:t>金额中，</w:t>
      </w:r>
      <w:r w:rsidR="00126F33">
        <w:rPr>
          <w:rFonts w:ascii="新宋体" w:eastAsia="新宋体" w:hAnsi="新宋体" w:hint="eastAsia"/>
          <w:sz w:val="21"/>
          <w:szCs w:val="21"/>
        </w:rPr>
        <w:t>故</w:t>
      </w:r>
      <w:r w:rsidR="00126F33">
        <w:rPr>
          <w:rFonts w:ascii="新宋体" w:eastAsia="新宋体" w:hAnsi="新宋体"/>
          <w:sz w:val="21"/>
          <w:szCs w:val="21"/>
        </w:rPr>
        <w:t>该部分金额</w:t>
      </w:r>
      <w:r w:rsidR="00126F33">
        <w:rPr>
          <w:rFonts w:ascii="新宋体" w:eastAsia="新宋体" w:hAnsi="新宋体" w:hint="eastAsia"/>
          <w:sz w:val="21"/>
          <w:szCs w:val="21"/>
        </w:rPr>
        <w:t>将</w:t>
      </w:r>
      <w:r w:rsidR="00126F33">
        <w:rPr>
          <w:rFonts w:ascii="新宋体" w:eastAsia="新宋体" w:hAnsi="新宋体"/>
          <w:sz w:val="21"/>
          <w:szCs w:val="21"/>
        </w:rPr>
        <w:t>在</w:t>
      </w:r>
      <w:r w:rsidR="002F232F">
        <w:rPr>
          <w:rFonts w:ascii="新宋体" w:eastAsia="新宋体" w:hAnsi="新宋体" w:hint="eastAsia"/>
          <w:sz w:val="21"/>
          <w:szCs w:val="21"/>
        </w:rPr>
        <w:t>上述清华-腾讯</w:t>
      </w:r>
      <w:r w:rsidR="002F232F">
        <w:rPr>
          <w:rFonts w:ascii="新宋体" w:eastAsia="新宋体" w:hAnsi="新宋体"/>
          <w:sz w:val="21"/>
          <w:szCs w:val="21"/>
        </w:rPr>
        <w:t>联合实验室合作协议书</w:t>
      </w:r>
      <w:r w:rsidR="00126F33">
        <w:rPr>
          <w:rFonts w:ascii="新宋体" w:eastAsia="新宋体" w:hAnsi="新宋体"/>
          <w:sz w:val="21"/>
          <w:szCs w:val="21"/>
        </w:rPr>
        <w:t>项下</w:t>
      </w:r>
      <w:r w:rsidR="00F13C97">
        <w:rPr>
          <w:rFonts w:ascii="新宋体" w:eastAsia="新宋体" w:hAnsi="新宋体" w:hint="eastAsia"/>
          <w:sz w:val="21"/>
          <w:szCs w:val="21"/>
        </w:rPr>
        <w:t>支付给乙方</w:t>
      </w:r>
      <w:r w:rsidR="00126F33">
        <w:rPr>
          <w:rFonts w:ascii="新宋体" w:eastAsia="新宋体" w:hAnsi="新宋体" w:hint="eastAsia"/>
          <w:sz w:val="21"/>
          <w:szCs w:val="21"/>
        </w:rPr>
        <w:t>中的</w:t>
      </w:r>
      <w:r w:rsidR="00F13C97">
        <w:rPr>
          <w:rFonts w:ascii="新宋体" w:eastAsia="新宋体" w:hAnsi="新宋体" w:hint="eastAsia"/>
          <w:sz w:val="21"/>
          <w:szCs w:val="21"/>
        </w:rPr>
        <w:t>清华大学</w:t>
      </w:r>
      <w:r w:rsidR="00126F33">
        <w:rPr>
          <w:rFonts w:ascii="新宋体" w:eastAsia="新宋体" w:hAnsi="新宋体" w:hint="eastAsia"/>
          <w:sz w:val="21"/>
          <w:szCs w:val="21"/>
        </w:rPr>
        <w:t>，而</w:t>
      </w:r>
      <w:r w:rsidR="00126F33">
        <w:rPr>
          <w:rFonts w:ascii="新宋体" w:eastAsia="新宋体" w:hAnsi="新宋体"/>
          <w:sz w:val="21"/>
          <w:szCs w:val="21"/>
        </w:rPr>
        <w:t>无须在本协议项下支付</w:t>
      </w:r>
      <w:r w:rsidR="00F13C97">
        <w:rPr>
          <w:rFonts w:ascii="新宋体" w:eastAsia="新宋体" w:hAnsi="新宋体" w:hint="eastAsia"/>
          <w:sz w:val="21"/>
        </w:rPr>
        <w:t>。</w:t>
      </w:r>
    </w:p>
    <w:p w14:paraId="51882FDB" w14:textId="1CEB392D" w:rsidR="007A418F" w:rsidRDefault="00E774ED" w:rsidP="00126F33">
      <w:pPr>
        <w:spacing w:line="440" w:lineRule="exact"/>
        <w:ind w:firstLine="425"/>
        <w:rPr>
          <w:rFonts w:ascii="新宋体" w:eastAsia="新宋体" w:hAnsi="新宋体"/>
          <w:sz w:val="21"/>
          <w:szCs w:val="21"/>
        </w:rPr>
      </w:pPr>
      <w:r>
        <w:rPr>
          <w:rFonts w:ascii="新宋体" w:eastAsia="新宋体" w:hAnsi="新宋体" w:hint="eastAsia"/>
          <w:sz w:val="21"/>
          <w:szCs w:val="21"/>
        </w:rPr>
        <w:t>2）</w:t>
      </w:r>
      <w:r w:rsidR="00126F33">
        <w:rPr>
          <w:rFonts w:ascii="新宋体" w:eastAsia="新宋体" w:hAnsi="新宋体" w:hint="eastAsia"/>
          <w:sz w:val="21"/>
          <w:szCs w:val="21"/>
        </w:rPr>
        <w:t>本</w:t>
      </w:r>
      <w:r w:rsidR="00126F33">
        <w:rPr>
          <w:rFonts w:ascii="新宋体" w:eastAsia="新宋体" w:hAnsi="新宋体"/>
          <w:sz w:val="21"/>
          <w:szCs w:val="21"/>
        </w:rPr>
        <w:t>合同总金额</w:t>
      </w:r>
      <w:r w:rsidR="00126F33">
        <w:rPr>
          <w:rFonts w:ascii="新宋体" w:eastAsia="新宋体" w:hAnsi="新宋体" w:hint="eastAsia"/>
          <w:sz w:val="21"/>
          <w:szCs w:val="21"/>
        </w:rPr>
        <w:t>中</w:t>
      </w:r>
      <w:r w:rsidR="00126F33">
        <w:rPr>
          <w:rFonts w:ascii="新宋体" w:eastAsia="新宋体" w:hAnsi="新宋体"/>
          <w:sz w:val="21"/>
          <w:szCs w:val="21"/>
        </w:rPr>
        <w:t>的</w:t>
      </w:r>
      <w:r w:rsidR="00F13C97" w:rsidRPr="00D73B63">
        <w:rPr>
          <w:rFonts w:ascii="新宋体" w:eastAsia="新宋体" w:hAnsi="新宋体" w:hint="eastAsia"/>
          <w:sz w:val="21"/>
          <w:szCs w:val="21"/>
          <w:highlight w:val="yellow"/>
        </w:rPr>
        <w:t>人民币</w:t>
      </w:r>
      <w:ins w:id="252" w:author="ericshding(丁守鸿)" w:date="2019-11-08T10:33:00Z">
        <w:r w:rsidR="00A63033" w:rsidRPr="00A63033">
          <w:rPr>
            <w:rFonts w:ascii="新宋体" w:eastAsia="新宋体" w:hAnsi="新宋体" w:hint="eastAsia"/>
            <w:sz w:val="21"/>
            <w:szCs w:val="21"/>
          </w:rPr>
          <w:t>伍万元整</w:t>
        </w:r>
      </w:ins>
      <w:del w:id="253" w:author="ericshding(丁守鸿)" w:date="2019-11-08T10:33:00Z">
        <w:r w:rsidR="00F13C97" w:rsidDel="00A63033">
          <w:rPr>
            <w:rFonts w:ascii="新宋体" w:eastAsia="新宋体" w:hAnsi="新宋体" w:hint="eastAsia"/>
            <w:sz w:val="21"/>
            <w:szCs w:val="21"/>
            <w:highlight w:val="yellow"/>
          </w:rPr>
          <w:delText>x拾</w:delText>
        </w:r>
        <w:r w:rsidR="00F13C97" w:rsidRPr="007A5C6B" w:rsidDel="00A63033">
          <w:rPr>
            <w:rFonts w:ascii="新宋体" w:eastAsia="新宋体" w:hAnsi="新宋体" w:hint="eastAsia"/>
            <w:sz w:val="21"/>
            <w:szCs w:val="21"/>
            <w:highlight w:val="yellow"/>
          </w:rPr>
          <w:delText>万圆</w:delText>
        </w:r>
        <w:r w:rsidR="00F13C97" w:rsidRPr="009E7053" w:rsidDel="00A63033">
          <w:rPr>
            <w:rFonts w:ascii="新宋体" w:eastAsia="新宋体" w:hAnsi="新宋体" w:hint="eastAsia"/>
            <w:sz w:val="21"/>
            <w:szCs w:val="21"/>
          </w:rPr>
          <w:delText>整</w:delText>
        </w:r>
      </w:del>
      <w:r w:rsidR="00F13C97" w:rsidRPr="009E7053">
        <w:rPr>
          <w:rFonts w:ascii="新宋体" w:eastAsia="新宋体" w:hAnsi="新宋体" w:hint="eastAsia"/>
          <w:sz w:val="21"/>
          <w:szCs w:val="21"/>
        </w:rPr>
        <w:t>（¥</w:t>
      </w:r>
      <w:ins w:id="254" w:author="ericshding(丁守鸿)" w:date="2019-11-08T10:33:00Z">
        <w:r w:rsidR="00A63033">
          <w:rPr>
            <w:rFonts w:ascii="新宋体" w:eastAsia="新宋体" w:hAnsi="新宋体"/>
            <w:sz w:val="21"/>
            <w:szCs w:val="21"/>
            <w:highlight w:val="yellow"/>
          </w:rPr>
          <w:t>5</w:t>
        </w:r>
      </w:ins>
      <w:del w:id="255" w:author="ericshding(丁守鸿)" w:date="2019-11-08T10:33:00Z">
        <w:r w:rsidR="00F13C97" w:rsidDel="00A63033">
          <w:rPr>
            <w:rFonts w:ascii="新宋体" w:eastAsia="新宋体" w:hAnsi="新宋体" w:hint="eastAsia"/>
            <w:sz w:val="21"/>
            <w:szCs w:val="21"/>
            <w:highlight w:val="yellow"/>
          </w:rPr>
          <w:delText>x</w:delText>
        </w:r>
        <w:r w:rsidR="00F13C97" w:rsidRPr="007A5C6B" w:rsidDel="00A63033">
          <w:rPr>
            <w:rFonts w:ascii="新宋体" w:eastAsia="新宋体" w:hAnsi="新宋体" w:hint="eastAsia"/>
            <w:sz w:val="21"/>
            <w:szCs w:val="21"/>
            <w:highlight w:val="yellow"/>
          </w:rPr>
          <w:delText>0</w:delText>
        </w:r>
      </w:del>
      <w:r w:rsidR="00F13C97" w:rsidRPr="007A5C6B">
        <w:rPr>
          <w:rFonts w:ascii="新宋体" w:eastAsia="新宋体" w:hAnsi="新宋体" w:hint="eastAsia"/>
          <w:sz w:val="21"/>
          <w:szCs w:val="21"/>
          <w:highlight w:val="yellow"/>
        </w:rPr>
        <w:t>0,000</w:t>
      </w:r>
      <w:r w:rsidR="00F13C97" w:rsidRPr="009E7053">
        <w:rPr>
          <w:rFonts w:ascii="新宋体" w:eastAsia="新宋体" w:hAnsi="新宋体" w:hint="eastAsia"/>
          <w:sz w:val="21"/>
          <w:szCs w:val="21"/>
        </w:rPr>
        <w:t>元）</w:t>
      </w:r>
      <w:r w:rsidR="006F3CAB">
        <w:rPr>
          <w:rFonts w:ascii="新宋体" w:eastAsia="新宋体" w:hAnsi="新宋体" w:hint="eastAsia"/>
          <w:sz w:val="21"/>
          <w:szCs w:val="21"/>
        </w:rPr>
        <w:t>：</w:t>
      </w:r>
      <w:r>
        <w:rPr>
          <w:rFonts w:ascii="新宋体" w:eastAsia="新宋体" w:hint="eastAsia"/>
          <w:sz w:val="21"/>
        </w:rPr>
        <w:t>甲方将</w:t>
      </w:r>
      <w:r w:rsidR="00F13C97">
        <w:rPr>
          <w:rFonts w:ascii="新宋体" w:eastAsia="新宋体" w:hAnsi="新宋体" w:hint="eastAsia"/>
          <w:sz w:val="21"/>
          <w:szCs w:val="21"/>
        </w:rPr>
        <w:t>通过转账支付给</w:t>
      </w:r>
      <w:r w:rsidR="00C53E73" w:rsidRPr="006F3CAB">
        <w:rPr>
          <w:rFonts w:ascii="新宋体" w:eastAsia="新宋体" w:hint="eastAsia"/>
          <w:sz w:val="21"/>
          <w:highlight w:val="yellow"/>
        </w:rPr>
        <w:t>乙方</w:t>
      </w:r>
      <w:r w:rsidR="00126F33">
        <w:rPr>
          <w:rFonts w:ascii="新宋体" w:eastAsia="新宋体" w:hint="eastAsia"/>
          <w:sz w:val="21"/>
          <w:highlight w:val="yellow"/>
        </w:rPr>
        <w:t>中</w:t>
      </w:r>
      <w:r w:rsidR="00126F33">
        <w:rPr>
          <w:rFonts w:ascii="新宋体" w:eastAsia="新宋体"/>
          <w:sz w:val="21"/>
          <w:highlight w:val="yellow"/>
        </w:rPr>
        <w:t>的</w:t>
      </w:r>
      <w:del w:id="256" w:author="T121630" w:date="2019-11-07T20:26:00Z">
        <w:r w:rsidR="00C53E73" w:rsidRPr="006F3CAB" w:rsidDel="00292B43">
          <w:rPr>
            <w:rFonts w:ascii="新宋体" w:eastAsia="新宋体" w:hint="eastAsia"/>
            <w:sz w:val="21"/>
            <w:highlight w:val="yellow"/>
          </w:rPr>
          <w:delText>xxx大学</w:delText>
        </w:r>
      </w:del>
      <w:ins w:id="257" w:author="T121630" w:date="2019-11-07T20:26:00Z">
        <w:r w:rsidR="00292B43">
          <w:rPr>
            <w:rFonts w:ascii="新宋体" w:eastAsia="新宋体" w:hint="eastAsia"/>
            <w:sz w:val="21"/>
            <w:highlight w:val="yellow"/>
          </w:rPr>
          <w:t>武汉大学</w:t>
        </w:r>
      </w:ins>
      <w:r w:rsidR="00126F33">
        <w:rPr>
          <w:rFonts w:ascii="新宋体" w:eastAsia="新宋体" w:hint="eastAsia"/>
          <w:sz w:val="21"/>
        </w:rPr>
        <w:t>，</w:t>
      </w:r>
      <w:del w:id="258" w:author="T121630" w:date="2019-11-07T20:26:00Z">
        <w:r w:rsidR="00F13C97" w:rsidRPr="00BB00CD" w:rsidDel="00292B43">
          <w:rPr>
            <w:rFonts w:ascii="新宋体" w:eastAsia="新宋体" w:hint="eastAsia"/>
            <w:sz w:val="21"/>
            <w:highlight w:val="yellow"/>
          </w:rPr>
          <w:delText>xxx大学</w:delText>
        </w:r>
      </w:del>
      <w:ins w:id="259" w:author="T121630" w:date="2019-11-07T20:26:00Z">
        <w:r w:rsidR="00292B43">
          <w:rPr>
            <w:rFonts w:ascii="新宋体" w:eastAsia="新宋体" w:hint="eastAsia"/>
            <w:sz w:val="21"/>
            <w:highlight w:val="yellow"/>
          </w:rPr>
          <w:t>武汉大学</w:t>
        </w:r>
      </w:ins>
      <w:r w:rsidR="007A418F">
        <w:rPr>
          <w:rFonts w:ascii="新宋体" w:eastAsia="新宋体" w:hint="eastAsia"/>
          <w:sz w:val="21"/>
        </w:rPr>
        <w:t>用于接收甲方提供经费的账户如下：</w:t>
      </w:r>
    </w:p>
    <w:p w14:paraId="70A0B541" w14:textId="1C9A3441" w:rsidR="007A418F" w:rsidRPr="00000DD6" w:rsidRDefault="007A418F" w:rsidP="007A418F">
      <w:pPr>
        <w:pStyle w:val="af1"/>
        <w:spacing w:before="0" w:beforeAutospacing="0" w:after="0" w:afterAutospacing="0" w:line="440" w:lineRule="exact"/>
        <w:ind w:leftChars="200" w:left="560"/>
        <w:rPr>
          <w:rFonts w:ascii="新宋体" w:eastAsia="新宋体" w:hAnsi="新宋体"/>
          <w:sz w:val="21"/>
          <w:szCs w:val="21"/>
          <w:highlight w:val="yellow"/>
        </w:rPr>
      </w:pPr>
      <w:r w:rsidRPr="00000DD6">
        <w:rPr>
          <w:rFonts w:ascii="新宋体" w:eastAsia="新宋体" w:hAnsi="新宋体" w:hint="eastAsia"/>
          <w:sz w:val="21"/>
          <w:szCs w:val="21"/>
          <w:highlight w:val="yellow"/>
        </w:rPr>
        <w:t>开户银行：</w:t>
      </w:r>
      <w:r w:rsidR="00C53E73" w:rsidRPr="00000DD6">
        <w:rPr>
          <w:rFonts w:ascii="新宋体" w:eastAsia="新宋体" w:hAnsi="新宋体"/>
          <w:sz w:val="21"/>
          <w:szCs w:val="21"/>
          <w:highlight w:val="yellow"/>
        </w:rPr>
        <w:t xml:space="preserve"> </w:t>
      </w:r>
      <w:ins w:id="260" w:author="zhou xiaoman" w:date="2019-11-18T22:19:00Z">
        <w:r w:rsidR="001632AA">
          <w:rPr>
            <w:rFonts w:ascii="新宋体" w:eastAsia="新宋体" w:hAnsi="新宋体" w:hint="eastAsia"/>
            <w:sz w:val="21"/>
            <w:szCs w:val="21"/>
            <w:highlight w:val="yellow"/>
          </w:rPr>
          <w:t>中国银行武汉珞珈山支行</w:t>
        </w:r>
      </w:ins>
    </w:p>
    <w:p w14:paraId="60567081" w14:textId="710690CF" w:rsidR="007A418F" w:rsidRPr="00000DD6" w:rsidRDefault="007A418F" w:rsidP="007A418F">
      <w:pPr>
        <w:pStyle w:val="af1"/>
        <w:spacing w:before="0" w:beforeAutospacing="0" w:after="0" w:afterAutospacing="0" w:line="440" w:lineRule="exact"/>
        <w:ind w:leftChars="200" w:left="560"/>
        <w:rPr>
          <w:rFonts w:ascii="新宋体" w:eastAsia="新宋体" w:hAnsi="新宋体"/>
          <w:sz w:val="21"/>
          <w:szCs w:val="21"/>
          <w:highlight w:val="yellow"/>
        </w:rPr>
      </w:pPr>
      <w:r w:rsidRPr="00000DD6">
        <w:rPr>
          <w:rFonts w:ascii="新宋体" w:eastAsia="新宋体" w:hAnsi="新宋体" w:hint="eastAsia"/>
          <w:bCs/>
          <w:sz w:val="21"/>
          <w:szCs w:val="21"/>
          <w:highlight w:val="yellow"/>
        </w:rPr>
        <w:t>帐户名</w:t>
      </w:r>
      <w:r w:rsidRPr="00000DD6">
        <w:rPr>
          <w:rFonts w:ascii="新宋体" w:eastAsia="新宋体" w:hAnsi="新宋体" w:hint="eastAsia"/>
          <w:sz w:val="21"/>
          <w:szCs w:val="21"/>
          <w:highlight w:val="yellow"/>
        </w:rPr>
        <w:t>称：</w:t>
      </w:r>
      <w:r w:rsidR="00C53E73" w:rsidRPr="00000DD6">
        <w:rPr>
          <w:rFonts w:ascii="新宋体" w:eastAsia="新宋体" w:hAnsi="新宋体"/>
          <w:sz w:val="21"/>
          <w:szCs w:val="21"/>
          <w:highlight w:val="yellow"/>
        </w:rPr>
        <w:t xml:space="preserve"> </w:t>
      </w:r>
      <w:ins w:id="261" w:author="zhou xiaoman" w:date="2019-11-18T22:19:00Z">
        <w:r w:rsidR="001632AA">
          <w:rPr>
            <w:rFonts w:ascii="新宋体" w:eastAsia="新宋体" w:hAnsi="新宋体" w:hint="eastAsia"/>
            <w:sz w:val="21"/>
            <w:szCs w:val="21"/>
            <w:highlight w:val="yellow"/>
          </w:rPr>
          <w:t>武汉大学</w:t>
        </w:r>
      </w:ins>
    </w:p>
    <w:p w14:paraId="6F26E24C" w14:textId="22F407EE" w:rsidR="007A418F" w:rsidRPr="00085F86" w:rsidRDefault="007A418F" w:rsidP="007A418F">
      <w:pPr>
        <w:pStyle w:val="style511"/>
        <w:spacing w:before="0" w:beforeAutospacing="0" w:after="0" w:afterAutospacing="0" w:line="440" w:lineRule="exact"/>
        <w:ind w:leftChars="200" w:left="560"/>
        <w:rPr>
          <w:rFonts w:ascii="新宋体" w:eastAsia="新宋体" w:hAnsi="新宋体"/>
          <w:sz w:val="21"/>
          <w:szCs w:val="21"/>
        </w:rPr>
      </w:pPr>
      <w:r w:rsidRPr="00000DD6">
        <w:rPr>
          <w:rFonts w:ascii="新宋体" w:eastAsia="新宋体" w:hAnsi="新宋体" w:hint="eastAsia"/>
          <w:bCs/>
          <w:sz w:val="21"/>
          <w:szCs w:val="21"/>
          <w:highlight w:val="yellow"/>
        </w:rPr>
        <w:t>帐    号：</w:t>
      </w:r>
      <w:ins w:id="262" w:author="zhou xiaoman" w:date="2019-11-18T22:19:00Z">
        <w:r w:rsidR="001632AA">
          <w:rPr>
            <w:rFonts w:ascii="新宋体" w:eastAsia="新宋体" w:hAnsi="新宋体" w:hint="eastAsia"/>
            <w:bCs/>
            <w:sz w:val="21"/>
            <w:szCs w:val="21"/>
          </w:rPr>
          <w:t>5</w:t>
        </w:r>
        <w:r w:rsidR="001632AA">
          <w:rPr>
            <w:rFonts w:ascii="新宋体" w:eastAsia="新宋体" w:hAnsi="新宋体"/>
            <w:bCs/>
            <w:sz w:val="21"/>
            <w:szCs w:val="21"/>
          </w:rPr>
          <w:t>7</w:t>
        </w:r>
      </w:ins>
      <w:ins w:id="263" w:author="zhou xiaoman" w:date="2019-11-18T22:20:00Z">
        <w:r w:rsidR="001632AA">
          <w:rPr>
            <w:rFonts w:ascii="新宋体" w:eastAsia="新宋体" w:hAnsi="新宋体"/>
            <w:bCs/>
            <w:sz w:val="21"/>
            <w:szCs w:val="21"/>
          </w:rPr>
          <w:t>6857528447</w:t>
        </w:r>
      </w:ins>
      <w:bookmarkStart w:id="264" w:name="_GoBack"/>
      <w:bookmarkEnd w:id="264"/>
    </w:p>
    <w:p w14:paraId="1F97DA89" w14:textId="7BB390E8" w:rsidR="005D03A9" w:rsidRDefault="007B0746" w:rsidP="00C53E73">
      <w:pPr>
        <w:spacing w:line="440" w:lineRule="exact"/>
        <w:ind w:firstLine="420"/>
        <w:rPr>
          <w:rFonts w:ascii="新宋体" w:eastAsia="新宋体" w:hAnsi="新宋体"/>
          <w:sz w:val="21"/>
          <w:szCs w:val="21"/>
        </w:rPr>
      </w:pPr>
      <w:r w:rsidRPr="00D32D74">
        <w:rPr>
          <w:rFonts w:ascii="新宋体" w:eastAsia="新宋体" w:hAnsi="新宋体" w:hint="eastAsia"/>
          <w:sz w:val="21"/>
          <w:szCs w:val="21"/>
        </w:rPr>
        <w:t>本协议生效后，甲方付款前</w:t>
      </w:r>
      <w:r>
        <w:rPr>
          <w:rFonts w:ascii="新宋体" w:eastAsia="新宋体" w:hAnsi="新宋体" w:hint="eastAsia"/>
          <w:sz w:val="21"/>
          <w:szCs w:val="21"/>
        </w:rPr>
        <w:t>，</w:t>
      </w:r>
      <w:r w:rsidR="00126F33" w:rsidRPr="0070694C" w:rsidDel="00126F33">
        <w:rPr>
          <w:rFonts w:ascii="新宋体" w:eastAsia="新宋体" w:hAnsi="新宋体" w:hint="eastAsia"/>
          <w:sz w:val="21"/>
          <w:szCs w:val="21"/>
          <w:highlight w:val="yellow"/>
        </w:rPr>
        <w:t xml:space="preserve"> </w:t>
      </w:r>
      <w:del w:id="265" w:author="T121630" w:date="2019-11-07T20:26:00Z">
        <w:r w:rsidR="00C53E73" w:rsidRPr="0070694C" w:rsidDel="00292B43">
          <w:rPr>
            <w:rFonts w:ascii="新宋体" w:eastAsia="新宋体" w:hint="eastAsia"/>
            <w:sz w:val="21"/>
            <w:highlight w:val="yellow"/>
          </w:rPr>
          <w:delText>xxx大学</w:delText>
        </w:r>
      </w:del>
      <w:ins w:id="266" w:author="T121630" w:date="2019-11-07T20:26:00Z">
        <w:r w:rsidR="00292B43">
          <w:rPr>
            <w:rFonts w:ascii="新宋体" w:eastAsia="新宋体" w:hint="eastAsia"/>
            <w:sz w:val="21"/>
            <w:highlight w:val="yellow"/>
          </w:rPr>
          <w:t>武汉大学</w:t>
        </w:r>
      </w:ins>
      <w:r w:rsidRPr="00D32D74">
        <w:rPr>
          <w:rFonts w:ascii="新宋体" w:eastAsia="新宋体" w:hAnsi="新宋体" w:hint="eastAsia"/>
          <w:sz w:val="21"/>
          <w:szCs w:val="21"/>
        </w:rPr>
        <w:t>须先提供国家财政认可的足额有效增值税专用发票，甲方自收到</w:t>
      </w:r>
      <w:r>
        <w:rPr>
          <w:rFonts w:ascii="新宋体" w:eastAsia="新宋体" w:hAnsi="新宋体" w:hint="eastAsia"/>
          <w:sz w:val="21"/>
          <w:szCs w:val="21"/>
        </w:rPr>
        <w:t>合格</w:t>
      </w:r>
      <w:r w:rsidRPr="00D32D74">
        <w:rPr>
          <w:rFonts w:ascii="新宋体" w:eastAsia="新宋体" w:hAnsi="新宋体" w:hint="eastAsia"/>
          <w:sz w:val="21"/>
          <w:szCs w:val="21"/>
        </w:rPr>
        <w:t>发票后的45个自然日内付款。因</w:t>
      </w:r>
      <w:del w:id="267" w:author="T121630" w:date="2019-11-07T20:26:00Z">
        <w:r w:rsidR="00FA6126" w:rsidRPr="0070694C" w:rsidDel="00292B43">
          <w:rPr>
            <w:rFonts w:ascii="新宋体" w:eastAsia="新宋体" w:hint="eastAsia"/>
            <w:sz w:val="21"/>
            <w:highlight w:val="yellow"/>
          </w:rPr>
          <w:delText>xxx大学</w:delText>
        </w:r>
      </w:del>
      <w:ins w:id="268" w:author="T121630" w:date="2019-11-07T20:26:00Z">
        <w:r w:rsidR="00292B43">
          <w:rPr>
            <w:rFonts w:ascii="新宋体" w:eastAsia="新宋体" w:hint="eastAsia"/>
            <w:sz w:val="21"/>
            <w:highlight w:val="yellow"/>
          </w:rPr>
          <w:t>武汉大学</w:t>
        </w:r>
      </w:ins>
      <w:r w:rsidRPr="00D32D74">
        <w:rPr>
          <w:rFonts w:ascii="新宋体" w:eastAsia="新宋体" w:hAnsi="新宋体" w:hint="eastAsia"/>
          <w:sz w:val="21"/>
          <w:szCs w:val="21"/>
        </w:rPr>
        <w:t>提供发票及履约迟延，及提供发票或履约不符合约定的，甲方有权相应迟延支付。</w:t>
      </w:r>
    </w:p>
    <w:p w14:paraId="3E4B4AB1" w14:textId="77777777" w:rsidR="00C53E73" w:rsidRDefault="00C53E73" w:rsidP="00C53E73">
      <w:pPr>
        <w:spacing w:line="440" w:lineRule="exact"/>
        <w:ind w:firstLine="420"/>
        <w:rPr>
          <w:rFonts w:ascii="新宋体" w:eastAsia="新宋体"/>
          <w:sz w:val="21"/>
          <w:lang w:val="zh-CN"/>
        </w:rPr>
      </w:pPr>
    </w:p>
    <w:p w14:paraId="1FA76A40" w14:textId="6049C4FB" w:rsidR="005D03A9" w:rsidRPr="00A43978" w:rsidRDefault="00BD3883" w:rsidP="005D03A9">
      <w:pPr>
        <w:spacing w:line="440" w:lineRule="exact"/>
        <w:ind w:firstLine="425"/>
        <w:rPr>
          <w:rFonts w:ascii="新宋体" w:eastAsia="新宋体" w:hAnsi="新宋体"/>
          <w:sz w:val="21"/>
          <w:szCs w:val="21"/>
        </w:rPr>
      </w:pPr>
      <w:r>
        <w:rPr>
          <w:rFonts w:ascii="新宋体" w:eastAsia="新宋体" w:hAnsi="新宋体" w:hint="eastAsia"/>
          <w:sz w:val="21"/>
          <w:szCs w:val="21"/>
        </w:rPr>
        <w:t>本</w:t>
      </w:r>
      <w:r>
        <w:rPr>
          <w:rFonts w:ascii="新宋体" w:eastAsia="新宋体" w:hAnsi="新宋体"/>
          <w:sz w:val="21"/>
          <w:szCs w:val="21"/>
        </w:rPr>
        <w:t>合同总金额</w:t>
      </w:r>
      <w:r w:rsidR="005D03A9" w:rsidRPr="00A43978">
        <w:rPr>
          <w:rFonts w:ascii="新宋体" w:eastAsia="新宋体" w:hAnsi="新宋体" w:hint="eastAsia"/>
          <w:sz w:val="21"/>
          <w:szCs w:val="21"/>
        </w:rPr>
        <w:t>中已包含本次联合项目所</w:t>
      </w:r>
      <w:r w:rsidR="007F2CF7">
        <w:rPr>
          <w:rFonts w:ascii="新宋体" w:eastAsia="新宋体" w:hAnsi="新宋体" w:hint="eastAsia"/>
          <w:sz w:val="21"/>
          <w:szCs w:val="21"/>
        </w:rPr>
        <w:t>需</w:t>
      </w:r>
      <w:r w:rsidR="005D03A9" w:rsidRPr="00A43978">
        <w:rPr>
          <w:rFonts w:ascii="新宋体" w:eastAsia="新宋体" w:hAnsi="新宋体" w:hint="eastAsia"/>
          <w:sz w:val="21"/>
          <w:szCs w:val="21"/>
        </w:rPr>
        <w:t>的全部费用。</w:t>
      </w:r>
      <w:r w:rsidR="00FC7104">
        <w:rPr>
          <w:rFonts w:ascii="新宋体" w:eastAsia="新宋体" w:hAnsi="新宋体" w:hint="eastAsia"/>
          <w:sz w:val="21"/>
          <w:szCs w:val="21"/>
        </w:rPr>
        <w:t>甲方无需</w:t>
      </w:r>
      <w:r w:rsidR="005D03A9" w:rsidRPr="00A43978">
        <w:rPr>
          <w:rFonts w:ascii="新宋体" w:eastAsia="新宋体" w:hAnsi="新宋体" w:hint="eastAsia"/>
          <w:sz w:val="21"/>
          <w:szCs w:val="21"/>
        </w:rPr>
        <w:t>就本联</w:t>
      </w:r>
      <w:r w:rsidR="005D03A9" w:rsidRPr="00D727F6">
        <w:rPr>
          <w:rFonts w:ascii="新宋体" w:eastAsia="新宋体" w:hint="eastAsia"/>
          <w:sz w:val="21"/>
        </w:rPr>
        <w:t>合项目向乙方再</w:t>
      </w:r>
      <w:r w:rsidR="005D03A9" w:rsidRPr="00A43978">
        <w:rPr>
          <w:rFonts w:ascii="新宋体" w:eastAsia="新宋体" w:hAnsi="新宋体" w:hint="eastAsia"/>
          <w:sz w:val="21"/>
          <w:szCs w:val="21"/>
        </w:rPr>
        <w:t>行支付任何费用。</w:t>
      </w:r>
    </w:p>
    <w:p w14:paraId="467FE05B" w14:textId="77777777" w:rsidR="001A00CA" w:rsidRDefault="001A00CA">
      <w:pPr>
        <w:spacing w:line="440" w:lineRule="exact"/>
        <w:rPr>
          <w:rFonts w:ascii="新宋体" w:eastAsia="新宋体"/>
          <w:sz w:val="21"/>
        </w:rPr>
      </w:pPr>
    </w:p>
    <w:p w14:paraId="32CEDD6C" w14:textId="77777777" w:rsidR="006C100F" w:rsidRDefault="006C100F">
      <w:pPr>
        <w:pStyle w:val="3"/>
        <w:numPr>
          <w:ilvl w:val="0"/>
          <w:numId w:val="1"/>
        </w:numPr>
        <w:spacing w:before="0" w:after="0" w:line="440" w:lineRule="exact"/>
        <w:jc w:val="center"/>
        <w:rPr>
          <w:rFonts w:ascii="新宋体" w:eastAsia="新宋体" w:hAnsi="新宋体"/>
          <w:sz w:val="21"/>
          <w:szCs w:val="21"/>
        </w:rPr>
      </w:pPr>
      <w:r>
        <w:rPr>
          <w:rFonts w:ascii="新宋体" w:eastAsia="新宋体" w:hAnsi="新宋体" w:hint="eastAsia"/>
          <w:sz w:val="21"/>
          <w:szCs w:val="21"/>
        </w:rPr>
        <w:t>保密条款</w:t>
      </w:r>
    </w:p>
    <w:p w14:paraId="45115452" w14:textId="77777777" w:rsidR="006C100F" w:rsidRDefault="006C100F">
      <w:pPr>
        <w:numPr>
          <w:ilvl w:val="0"/>
          <w:numId w:val="2"/>
        </w:numPr>
        <w:spacing w:line="440" w:lineRule="exact"/>
        <w:rPr>
          <w:rFonts w:ascii="新宋体" w:eastAsia="新宋体"/>
          <w:sz w:val="21"/>
        </w:rPr>
      </w:pPr>
      <w:r>
        <w:rPr>
          <w:rFonts w:ascii="新宋体" w:eastAsia="新宋体" w:hint="eastAsia"/>
          <w:sz w:val="21"/>
        </w:rPr>
        <w:t>保密条款</w:t>
      </w:r>
    </w:p>
    <w:p w14:paraId="44DCB0B2" w14:textId="00E2448F" w:rsidR="006C100F" w:rsidRDefault="00155ABC" w:rsidP="001642E3">
      <w:pPr>
        <w:spacing w:line="440" w:lineRule="exact"/>
        <w:ind w:firstLineChars="200" w:firstLine="420"/>
        <w:rPr>
          <w:rFonts w:ascii="新宋体" w:eastAsia="新宋体"/>
          <w:sz w:val="21"/>
        </w:rPr>
      </w:pPr>
      <w:r>
        <w:rPr>
          <w:rFonts w:ascii="新宋体" w:eastAsia="新宋体" w:hint="eastAsia"/>
          <w:sz w:val="21"/>
        </w:rPr>
        <w:t>从接收</w:t>
      </w:r>
      <w:r w:rsidR="006C100F">
        <w:rPr>
          <w:rFonts w:ascii="新宋体" w:eastAsia="新宋体" w:hint="eastAsia"/>
          <w:sz w:val="21"/>
        </w:rPr>
        <w:t>“保密信息”起10年期限内，</w:t>
      </w:r>
      <w:r w:rsidR="00120C01" w:rsidRPr="00572558">
        <w:rPr>
          <w:rFonts w:ascii="新宋体" w:eastAsia="新宋体" w:hint="eastAsia"/>
          <w:color w:val="000000"/>
          <w:sz w:val="21"/>
        </w:rPr>
        <w:t>接收方未经披露方的事先书面允许，不得为任何其他目的复制或使用本协议项下接收的部分或全部保密信息。</w:t>
      </w:r>
      <w:r w:rsidR="006C100F">
        <w:rPr>
          <w:rFonts w:ascii="新宋体" w:eastAsia="新宋体" w:hint="eastAsia"/>
          <w:sz w:val="21"/>
        </w:rPr>
        <w:t>保密信息接收方应该采用不低于保护本方机密信息的保密措施来保守对方的“保密信息”。保密信息接收方仅可在进行本协议项下的活动时，使用对方的“保密信息”，并且仅向与本协议合作必要相关的本方职员透露“保密信息”。除非国家行政机关或司法机关依法强制要求接收方提供保密信息，否则接收方不得向任何第三方透露“保密信息”，保密信息接收方在向国家行政机关或司法机关提交保密信息前应当书面通知另一方。</w:t>
      </w:r>
    </w:p>
    <w:p w14:paraId="61736D83" w14:textId="77777777" w:rsidR="006C100F" w:rsidRDefault="006C100F">
      <w:pPr>
        <w:numPr>
          <w:ilvl w:val="0"/>
          <w:numId w:val="2"/>
        </w:numPr>
        <w:spacing w:line="440" w:lineRule="exact"/>
        <w:rPr>
          <w:rFonts w:ascii="新宋体" w:eastAsia="新宋体"/>
          <w:sz w:val="21"/>
        </w:rPr>
      </w:pPr>
      <w:r>
        <w:rPr>
          <w:rFonts w:ascii="新宋体" w:eastAsia="新宋体" w:hint="eastAsia"/>
          <w:sz w:val="21"/>
        </w:rPr>
        <w:lastRenderedPageBreak/>
        <w:t>非“保密信息”的范围</w:t>
      </w:r>
    </w:p>
    <w:p w14:paraId="243D140E" w14:textId="77777777" w:rsidR="006C100F" w:rsidRDefault="006C100F">
      <w:pPr>
        <w:spacing w:line="440" w:lineRule="exact"/>
        <w:rPr>
          <w:rFonts w:ascii="新宋体" w:eastAsia="新宋体"/>
          <w:sz w:val="21"/>
        </w:rPr>
      </w:pPr>
      <w:r>
        <w:rPr>
          <w:rFonts w:ascii="新宋体" w:eastAsia="新宋体" w:hint="eastAsia"/>
          <w:sz w:val="21"/>
        </w:rPr>
        <w:tab/>
        <w:t>如下信息不应该视为“保密信息”：</w:t>
      </w:r>
    </w:p>
    <w:p w14:paraId="56373247" w14:textId="77777777" w:rsidR="006C100F" w:rsidRDefault="006C100F">
      <w:pPr>
        <w:numPr>
          <w:ilvl w:val="0"/>
          <w:numId w:val="6"/>
        </w:numPr>
        <w:spacing w:line="440" w:lineRule="exact"/>
        <w:rPr>
          <w:rFonts w:ascii="新宋体" w:eastAsia="新宋体"/>
          <w:sz w:val="21"/>
        </w:rPr>
      </w:pPr>
      <w:r>
        <w:rPr>
          <w:rFonts w:ascii="新宋体" w:eastAsia="新宋体" w:hint="eastAsia"/>
          <w:sz w:val="21"/>
        </w:rPr>
        <w:t>不违反本协议且在本协议签订之前已披露给公众的信息；</w:t>
      </w:r>
    </w:p>
    <w:p w14:paraId="1E90BBCA" w14:textId="77777777" w:rsidR="006C100F" w:rsidRDefault="006C100F">
      <w:pPr>
        <w:numPr>
          <w:ilvl w:val="0"/>
          <w:numId w:val="6"/>
        </w:numPr>
        <w:spacing w:line="440" w:lineRule="exact"/>
        <w:rPr>
          <w:rFonts w:ascii="新宋体" w:eastAsia="新宋体"/>
          <w:sz w:val="21"/>
        </w:rPr>
      </w:pPr>
      <w:r>
        <w:rPr>
          <w:rFonts w:ascii="新宋体" w:eastAsia="新宋体" w:hint="eastAsia"/>
          <w:sz w:val="21"/>
        </w:rPr>
        <w:t>合法地从第三方获得的信息；</w:t>
      </w:r>
    </w:p>
    <w:p w14:paraId="318100BC" w14:textId="34AFC939" w:rsidR="006C100F" w:rsidRDefault="006C100F" w:rsidP="00D9750A">
      <w:pPr>
        <w:numPr>
          <w:ilvl w:val="0"/>
          <w:numId w:val="6"/>
        </w:numPr>
        <w:spacing w:line="440" w:lineRule="exact"/>
        <w:rPr>
          <w:rFonts w:ascii="新宋体" w:eastAsia="新宋体"/>
          <w:sz w:val="21"/>
        </w:rPr>
      </w:pPr>
      <w:r>
        <w:rPr>
          <w:rFonts w:ascii="新宋体" w:eastAsia="新宋体" w:hint="eastAsia"/>
          <w:sz w:val="21"/>
        </w:rPr>
        <w:t>协议一方在接受到“保密信息”之前已</w:t>
      </w:r>
      <w:r w:rsidR="0017073D">
        <w:rPr>
          <w:rFonts w:ascii="新宋体" w:eastAsia="新宋体" w:hAnsi="新宋体" w:hint="eastAsia"/>
          <w:sz w:val="21"/>
        </w:rPr>
        <w:t>通过合法途径</w:t>
      </w:r>
      <w:r w:rsidR="0017073D">
        <w:rPr>
          <w:rFonts w:ascii="新宋体" w:eastAsia="新宋体" w:hint="eastAsia"/>
          <w:sz w:val="21"/>
        </w:rPr>
        <w:t>知道</w:t>
      </w:r>
      <w:r>
        <w:rPr>
          <w:rFonts w:ascii="新宋体" w:eastAsia="新宋体" w:hint="eastAsia"/>
          <w:sz w:val="21"/>
        </w:rPr>
        <w:t>的信息</w:t>
      </w:r>
      <w:r w:rsidR="00672EF9" w:rsidRPr="00672EF9">
        <w:rPr>
          <w:rFonts w:ascii="新宋体" w:eastAsia="新宋体" w:hint="eastAsia"/>
          <w:sz w:val="21"/>
        </w:rPr>
        <w:t>，</w:t>
      </w:r>
      <w:r w:rsidR="00D9750A" w:rsidRPr="00D9750A">
        <w:rPr>
          <w:rFonts w:ascii="新宋体" w:eastAsia="新宋体" w:hint="eastAsia"/>
          <w:sz w:val="21"/>
        </w:rPr>
        <w:t>但须有接受方提供有效证据证明</w:t>
      </w:r>
      <w:r>
        <w:rPr>
          <w:rFonts w:ascii="新宋体" w:eastAsia="新宋体" w:hint="eastAsia"/>
          <w:sz w:val="21"/>
        </w:rPr>
        <w:t>；</w:t>
      </w:r>
    </w:p>
    <w:p w14:paraId="3D0609A8" w14:textId="472E3EAC" w:rsidR="006C100F" w:rsidRDefault="006C100F">
      <w:pPr>
        <w:numPr>
          <w:ilvl w:val="0"/>
          <w:numId w:val="6"/>
        </w:numPr>
        <w:spacing w:line="440" w:lineRule="exact"/>
        <w:rPr>
          <w:rFonts w:ascii="新宋体" w:eastAsia="新宋体"/>
          <w:sz w:val="21"/>
        </w:rPr>
      </w:pPr>
      <w:r>
        <w:rPr>
          <w:rFonts w:ascii="新宋体" w:eastAsia="新宋体" w:hint="eastAsia"/>
          <w:sz w:val="21"/>
        </w:rPr>
        <w:t>协议一方不依赖于“保密信息”而独立开发的信息</w:t>
      </w:r>
      <w:r w:rsidR="00444E39">
        <w:rPr>
          <w:rFonts w:ascii="新宋体" w:eastAsia="新宋体" w:hint="eastAsia"/>
          <w:sz w:val="21"/>
        </w:rPr>
        <w:t>。</w:t>
      </w:r>
    </w:p>
    <w:p w14:paraId="2BAD584F" w14:textId="77777777" w:rsidR="006C100F" w:rsidRDefault="006C100F">
      <w:pPr>
        <w:numPr>
          <w:ilvl w:val="0"/>
          <w:numId w:val="2"/>
        </w:numPr>
        <w:spacing w:line="440" w:lineRule="exact"/>
        <w:rPr>
          <w:rFonts w:ascii="新宋体" w:eastAsia="新宋体"/>
          <w:sz w:val="21"/>
        </w:rPr>
      </w:pPr>
      <w:r>
        <w:rPr>
          <w:rFonts w:ascii="新宋体" w:eastAsia="新宋体" w:hint="eastAsia"/>
          <w:sz w:val="21"/>
        </w:rPr>
        <w:t>参与人员保密限制</w:t>
      </w:r>
    </w:p>
    <w:p w14:paraId="3421A637" w14:textId="761F9086" w:rsidR="006C100F" w:rsidRDefault="004B6235">
      <w:pPr>
        <w:spacing w:line="440" w:lineRule="exact"/>
        <w:ind w:firstLineChars="200" w:firstLine="420"/>
        <w:rPr>
          <w:rFonts w:ascii="新宋体" w:eastAsia="新宋体"/>
          <w:sz w:val="21"/>
        </w:rPr>
      </w:pPr>
      <w:r>
        <w:rPr>
          <w:rFonts w:ascii="新宋体" w:eastAsia="新宋体" w:hint="eastAsia"/>
          <w:sz w:val="21"/>
        </w:rPr>
        <w:t>乙方</w:t>
      </w:r>
      <w:r w:rsidR="006C100F">
        <w:rPr>
          <w:rFonts w:ascii="新宋体" w:eastAsia="新宋体" w:hint="eastAsia"/>
          <w:sz w:val="21"/>
        </w:rPr>
        <w:t>同意保证联合项目工作的员工签订有关技术保密协议，协议书中含有</w:t>
      </w:r>
      <w:r w:rsidR="00414C59">
        <w:rPr>
          <w:rFonts w:ascii="新宋体" w:eastAsia="新宋体" w:hint="eastAsia"/>
          <w:sz w:val="21"/>
        </w:rPr>
        <w:t>参与人员（在校学生除外）</w:t>
      </w:r>
      <w:r w:rsidR="006C100F">
        <w:rPr>
          <w:rFonts w:ascii="新宋体" w:eastAsia="新宋体" w:hint="eastAsia"/>
          <w:sz w:val="21"/>
        </w:rPr>
        <w:t>“离开联合项目后，在1年之内不得到任何一家从事本项目相关研发的公司工作（</w:t>
      </w:r>
      <w:r w:rsidR="00784435">
        <w:rPr>
          <w:rFonts w:ascii="新宋体" w:eastAsia="新宋体" w:hint="eastAsia"/>
          <w:sz w:val="21"/>
        </w:rPr>
        <w:t>甲方</w:t>
      </w:r>
      <w:r w:rsidR="006C100F">
        <w:rPr>
          <w:rFonts w:ascii="新宋体" w:eastAsia="新宋体" w:hint="eastAsia"/>
          <w:sz w:val="21"/>
        </w:rPr>
        <w:t>除外）”等条款。</w:t>
      </w:r>
      <w:r>
        <w:rPr>
          <w:rFonts w:ascii="新宋体" w:eastAsia="新宋体" w:hint="eastAsia"/>
          <w:sz w:val="21"/>
        </w:rPr>
        <w:t>乙方</w:t>
      </w:r>
      <w:r w:rsidR="006C100F">
        <w:rPr>
          <w:rFonts w:ascii="新宋体" w:eastAsia="新宋体" w:hint="eastAsia"/>
          <w:sz w:val="21"/>
        </w:rPr>
        <w:t>确认参与联合项目研究参与人员离职后实际负有竞业禁止义务。</w:t>
      </w:r>
    </w:p>
    <w:p w14:paraId="09F26BD1" w14:textId="77777777" w:rsidR="006C100F" w:rsidRDefault="006C100F">
      <w:pPr>
        <w:numPr>
          <w:ilvl w:val="0"/>
          <w:numId w:val="2"/>
        </w:numPr>
        <w:spacing w:line="440" w:lineRule="exact"/>
        <w:rPr>
          <w:rFonts w:ascii="新宋体" w:eastAsia="新宋体"/>
          <w:sz w:val="21"/>
        </w:rPr>
      </w:pPr>
      <w:r>
        <w:rPr>
          <w:rFonts w:ascii="新宋体" w:eastAsia="新宋体" w:hint="eastAsia"/>
          <w:sz w:val="21"/>
        </w:rPr>
        <w:tab/>
        <w:t xml:space="preserve"> “保密信息”所有权</w:t>
      </w:r>
    </w:p>
    <w:p w14:paraId="341EF09E" w14:textId="77777777" w:rsidR="006C100F" w:rsidRDefault="006C100F">
      <w:pPr>
        <w:spacing w:line="440" w:lineRule="exact"/>
        <w:rPr>
          <w:rFonts w:ascii="新宋体" w:eastAsia="新宋体"/>
          <w:sz w:val="21"/>
        </w:rPr>
      </w:pPr>
      <w:r>
        <w:rPr>
          <w:rFonts w:ascii="新宋体" w:eastAsia="新宋体" w:hint="eastAsia"/>
          <w:sz w:val="21"/>
        </w:rPr>
        <w:tab/>
        <w:t>当协议一方把已存在的“保密信息”提供给另一方用于合作研究开发时，应遵从以下条件：</w:t>
      </w:r>
    </w:p>
    <w:p w14:paraId="471ECCF9" w14:textId="77777777" w:rsidR="004B6235" w:rsidRDefault="004B6235" w:rsidP="004B6235">
      <w:pPr>
        <w:numPr>
          <w:ilvl w:val="0"/>
          <w:numId w:val="7"/>
        </w:numPr>
        <w:spacing w:line="440" w:lineRule="exact"/>
        <w:rPr>
          <w:rFonts w:ascii="新宋体" w:eastAsia="新宋体"/>
          <w:sz w:val="21"/>
        </w:rPr>
      </w:pPr>
      <w:r w:rsidRPr="00DB44D7">
        <w:rPr>
          <w:rFonts w:ascii="新宋体" w:eastAsia="新宋体" w:hint="eastAsia"/>
          <w:sz w:val="21"/>
        </w:rPr>
        <w:t>所有已存在的“保密信息”应归提供方所有</w:t>
      </w:r>
      <w:r>
        <w:rPr>
          <w:rFonts w:ascii="新宋体" w:eastAsia="新宋体" w:hint="eastAsia"/>
          <w:sz w:val="21"/>
        </w:rPr>
        <w:t>，</w:t>
      </w:r>
      <w:r>
        <w:rPr>
          <w:rFonts w:ascii="新宋体" w:eastAsia="新宋体"/>
          <w:sz w:val="21"/>
        </w:rPr>
        <w:t>接收方同意遵守第四章的保密条款</w:t>
      </w:r>
      <w:r>
        <w:rPr>
          <w:rFonts w:ascii="新宋体" w:eastAsia="新宋体" w:hint="eastAsia"/>
          <w:sz w:val="21"/>
        </w:rPr>
        <w:t>。</w:t>
      </w:r>
    </w:p>
    <w:p w14:paraId="03AA5091" w14:textId="77777777" w:rsidR="004B6235" w:rsidRPr="00DB44D7" w:rsidRDefault="004B6235" w:rsidP="004B6235">
      <w:pPr>
        <w:numPr>
          <w:ilvl w:val="0"/>
          <w:numId w:val="7"/>
        </w:numPr>
        <w:spacing w:line="440" w:lineRule="exact"/>
        <w:rPr>
          <w:rFonts w:ascii="新宋体" w:eastAsia="新宋体"/>
          <w:sz w:val="21"/>
        </w:rPr>
      </w:pPr>
      <w:r>
        <w:rPr>
          <w:rFonts w:ascii="新宋体" w:eastAsia="新宋体" w:hint="eastAsia"/>
          <w:sz w:val="21"/>
        </w:rPr>
        <w:t>乙方不可撤销</w:t>
      </w:r>
      <w:r>
        <w:rPr>
          <w:rFonts w:ascii="新宋体" w:eastAsia="新宋体"/>
          <w:sz w:val="21"/>
        </w:rPr>
        <w:t>地免费</w:t>
      </w:r>
      <w:r>
        <w:rPr>
          <w:rFonts w:ascii="新宋体" w:eastAsia="新宋体" w:hint="eastAsia"/>
          <w:sz w:val="21"/>
        </w:rPr>
        <w:t>许可甲方将其</w:t>
      </w:r>
      <w:r>
        <w:rPr>
          <w:rFonts w:ascii="新宋体" w:eastAsia="新宋体"/>
          <w:sz w:val="21"/>
        </w:rPr>
        <w:t>用于</w:t>
      </w:r>
      <w:r>
        <w:rPr>
          <w:rFonts w:ascii="新宋体" w:eastAsia="新宋体" w:hint="eastAsia"/>
          <w:sz w:val="21"/>
        </w:rPr>
        <w:t>甲方</w:t>
      </w:r>
      <w:r>
        <w:rPr>
          <w:rFonts w:ascii="新宋体" w:eastAsia="新宋体"/>
          <w:sz w:val="21"/>
        </w:rPr>
        <w:t>及其关联公司的产品及服务</w:t>
      </w:r>
      <w:r>
        <w:rPr>
          <w:rFonts w:ascii="新宋体" w:eastAsia="新宋体" w:hint="eastAsia"/>
          <w:sz w:val="21"/>
        </w:rPr>
        <w:t>。</w:t>
      </w:r>
    </w:p>
    <w:p w14:paraId="336458ED" w14:textId="77777777" w:rsidR="00CF3871" w:rsidRPr="004B6235" w:rsidRDefault="00CF3871" w:rsidP="00CF3871">
      <w:pPr>
        <w:spacing w:line="440" w:lineRule="exact"/>
        <w:rPr>
          <w:rFonts w:ascii="新宋体" w:eastAsia="新宋体"/>
          <w:sz w:val="21"/>
        </w:rPr>
      </w:pPr>
    </w:p>
    <w:p w14:paraId="2BB43AAA" w14:textId="77777777" w:rsidR="006C100F" w:rsidRDefault="006C100F">
      <w:pPr>
        <w:pStyle w:val="3"/>
        <w:numPr>
          <w:ilvl w:val="0"/>
          <w:numId w:val="1"/>
        </w:numPr>
        <w:spacing w:before="0" w:after="0" w:line="440" w:lineRule="exact"/>
        <w:jc w:val="center"/>
        <w:rPr>
          <w:rFonts w:ascii="新宋体" w:eastAsia="新宋体" w:hAnsi="新宋体"/>
          <w:sz w:val="21"/>
          <w:szCs w:val="21"/>
        </w:rPr>
      </w:pPr>
      <w:r>
        <w:rPr>
          <w:rFonts w:ascii="新宋体" w:eastAsia="新宋体" w:hAnsi="新宋体" w:hint="eastAsia"/>
          <w:sz w:val="21"/>
          <w:szCs w:val="21"/>
        </w:rPr>
        <w:t>知识产权</w:t>
      </w:r>
    </w:p>
    <w:p w14:paraId="3C3B58EF" w14:textId="77777777" w:rsidR="006C100F" w:rsidRDefault="006C100F">
      <w:pPr>
        <w:numPr>
          <w:ilvl w:val="0"/>
          <w:numId w:val="2"/>
        </w:numPr>
        <w:spacing w:line="440" w:lineRule="exact"/>
        <w:rPr>
          <w:rFonts w:ascii="新宋体" w:eastAsia="新宋体"/>
          <w:sz w:val="21"/>
        </w:rPr>
      </w:pPr>
      <w:r>
        <w:rPr>
          <w:rFonts w:ascii="新宋体" w:eastAsia="新宋体" w:hint="eastAsia"/>
          <w:sz w:val="21"/>
        </w:rPr>
        <w:t>知识产权</w:t>
      </w:r>
    </w:p>
    <w:p w14:paraId="4BCFA61C" w14:textId="77777777" w:rsidR="006C100F" w:rsidRDefault="006C100F">
      <w:pPr>
        <w:spacing w:line="440" w:lineRule="exact"/>
        <w:rPr>
          <w:rFonts w:ascii="新宋体" w:eastAsia="新宋体"/>
          <w:sz w:val="21"/>
        </w:rPr>
      </w:pPr>
      <w:r>
        <w:rPr>
          <w:rFonts w:ascii="新宋体" w:eastAsia="新宋体" w:hint="eastAsia"/>
          <w:sz w:val="21"/>
        </w:rPr>
        <w:tab/>
        <w:t>所谓知识产权，是指本协议的研发活动中产生的所有智力劳动成果享有的受法律保护的权利，包括但不限于申请专利的权利、专利申请权、专利权、专有技术使用权、技术秘密、商标权和著作权。</w:t>
      </w:r>
    </w:p>
    <w:p w14:paraId="78245F7A" w14:textId="2B5E6D43" w:rsidR="006C100F" w:rsidRDefault="006C100F">
      <w:pPr>
        <w:spacing w:line="440" w:lineRule="exact"/>
        <w:ind w:firstLineChars="200" w:firstLine="420"/>
        <w:rPr>
          <w:rFonts w:ascii="新宋体" w:eastAsia="新宋体"/>
          <w:sz w:val="21"/>
        </w:rPr>
      </w:pPr>
      <w:r>
        <w:rPr>
          <w:rFonts w:ascii="新宋体" w:eastAsia="新宋体" w:hint="eastAsia"/>
          <w:sz w:val="21"/>
        </w:rPr>
        <w:t>联合项目的知识产权来源于正式立项研究（包括研究的所有过程中）和完成的项目成果。本协议签署前双方各自已经拥有的知识产权归属不变，仍归各自所有。</w:t>
      </w:r>
      <w:r w:rsidR="00D650CA" w:rsidRPr="00741EF7">
        <w:rPr>
          <w:rFonts w:ascii="新宋体" w:eastAsia="新宋体" w:hint="eastAsia"/>
          <w:sz w:val="21"/>
        </w:rPr>
        <w:t>因本协议项下的项目产生的项目成果（包括但不限于算法设计文档、源代码、模型、测试文档、论文、报告等）</w:t>
      </w:r>
      <w:r w:rsidR="00D650CA">
        <w:rPr>
          <w:rFonts w:ascii="新宋体" w:eastAsia="新宋体" w:hint="eastAsia"/>
          <w:sz w:val="21"/>
        </w:rPr>
        <w:t>及其</w:t>
      </w:r>
      <w:r w:rsidR="00D650CA" w:rsidRPr="00741EF7">
        <w:rPr>
          <w:rFonts w:ascii="新宋体" w:eastAsia="新宋体" w:hint="eastAsia"/>
          <w:sz w:val="21"/>
        </w:rPr>
        <w:t>全部知识产权为甲、乙双方共同所有</w:t>
      </w:r>
      <w:r w:rsidR="00D650CA">
        <w:rPr>
          <w:rFonts w:ascii="新宋体" w:eastAsia="新宋体" w:hint="eastAsia"/>
          <w:sz w:val="21"/>
        </w:rPr>
        <w:t>。</w:t>
      </w:r>
      <w:r w:rsidR="00C452D6" w:rsidRPr="00C452D6">
        <w:rPr>
          <w:rFonts w:ascii="新宋体" w:eastAsia="新宋体" w:hint="eastAsia"/>
          <w:sz w:val="21"/>
        </w:rPr>
        <w:t>若本</w:t>
      </w:r>
      <w:r w:rsidR="00D650CA">
        <w:rPr>
          <w:rFonts w:ascii="新宋体" w:eastAsia="新宋体" w:hint="eastAsia"/>
          <w:sz w:val="21"/>
        </w:rPr>
        <w:t>协议项下</w:t>
      </w:r>
      <w:r w:rsidR="00D650CA">
        <w:rPr>
          <w:rFonts w:ascii="新宋体" w:eastAsia="新宋体"/>
          <w:sz w:val="21"/>
        </w:rPr>
        <w:t>的项目成果</w:t>
      </w:r>
      <w:r w:rsidR="00D650CA">
        <w:rPr>
          <w:rFonts w:ascii="新宋体" w:eastAsia="新宋体" w:hint="eastAsia"/>
          <w:sz w:val="21"/>
        </w:rPr>
        <w:t>是</w:t>
      </w:r>
      <w:r w:rsidR="00C452D6" w:rsidRPr="00C452D6">
        <w:rPr>
          <w:rFonts w:ascii="新宋体" w:eastAsia="新宋体" w:hint="eastAsia"/>
          <w:sz w:val="21"/>
        </w:rPr>
        <w:t>乙方在</w:t>
      </w:r>
      <w:r w:rsidR="00D650CA">
        <w:rPr>
          <w:rFonts w:ascii="新宋体" w:eastAsia="新宋体" w:hint="eastAsia"/>
          <w:sz w:val="21"/>
        </w:rPr>
        <w:t>其于</w:t>
      </w:r>
      <w:r w:rsidR="00D650CA">
        <w:rPr>
          <w:rFonts w:ascii="新宋体" w:eastAsia="新宋体"/>
          <w:sz w:val="21"/>
        </w:rPr>
        <w:t>本协议签署</w:t>
      </w:r>
      <w:r w:rsidR="00C452D6" w:rsidRPr="00C452D6">
        <w:rPr>
          <w:rFonts w:ascii="新宋体" w:eastAsia="新宋体" w:hint="eastAsia"/>
          <w:sz w:val="21"/>
        </w:rPr>
        <w:t>之前已经拥有知识产权</w:t>
      </w:r>
      <w:r w:rsidR="00D650CA">
        <w:rPr>
          <w:rFonts w:ascii="新宋体" w:eastAsia="新宋体" w:hint="eastAsia"/>
          <w:sz w:val="21"/>
        </w:rPr>
        <w:t>的</w:t>
      </w:r>
      <w:r w:rsidR="00C452D6" w:rsidRPr="00C452D6">
        <w:rPr>
          <w:rFonts w:ascii="新宋体" w:eastAsia="新宋体" w:hint="eastAsia"/>
          <w:sz w:val="21"/>
        </w:rPr>
        <w:t>成</w:t>
      </w:r>
      <w:r w:rsidR="00E10EC2">
        <w:rPr>
          <w:rFonts w:ascii="新宋体" w:eastAsia="新宋体" w:hint="eastAsia"/>
          <w:sz w:val="21"/>
        </w:rPr>
        <w:t>果</w:t>
      </w:r>
      <w:r w:rsidR="00D650CA">
        <w:rPr>
          <w:rFonts w:ascii="新宋体" w:eastAsia="新宋体" w:hint="eastAsia"/>
          <w:sz w:val="21"/>
        </w:rPr>
        <w:t>基础</w:t>
      </w:r>
      <w:r w:rsidR="00E10EC2">
        <w:rPr>
          <w:rFonts w:ascii="新宋体" w:eastAsia="新宋体" w:hint="eastAsia"/>
          <w:sz w:val="21"/>
        </w:rPr>
        <w:t>上改进开发</w:t>
      </w:r>
      <w:r w:rsidR="00D650CA">
        <w:rPr>
          <w:rFonts w:ascii="新宋体" w:eastAsia="新宋体" w:hint="eastAsia"/>
          <w:sz w:val="21"/>
        </w:rPr>
        <w:t>所得</w:t>
      </w:r>
      <w:r w:rsidR="00E10EC2">
        <w:rPr>
          <w:rFonts w:ascii="新宋体" w:eastAsia="新宋体" w:hint="eastAsia"/>
          <w:sz w:val="21"/>
        </w:rPr>
        <w:t>，</w:t>
      </w:r>
      <w:r w:rsidR="00D650CA" w:rsidRPr="00741EF7">
        <w:rPr>
          <w:rFonts w:ascii="新宋体" w:eastAsia="新宋体" w:hint="eastAsia"/>
          <w:sz w:val="21"/>
        </w:rPr>
        <w:t>或乙方将其在本协议签署前已单方拥有的知识产权使用到本协议下的项目中的，</w:t>
      </w:r>
      <w:r w:rsidR="00E10EC2">
        <w:rPr>
          <w:rFonts w:ascii="新宋体" w:eastAsia="新宋体" w:hint="eastAsia"/>
          <w:sz w:val="21"/>
        </w:rPr>
        <w:t>则乙方同意永久免费许可与本次合作相关的</w:t>
      </w:r>
      <w:r w:rsidR="00D650CA">
        <w:rPr>
          <w:rFonts w:ascii="新宋体" w:eastAsia="新宋体" w:hint="eastAsia"/>
          <w:sz w:val="21"/>
        </w:rPr>
        <w:t>上述</w:t>
      </w:r>
      <w:r w:rsidR="00D650CA">
        <w:rPr>
          <w:rFonts w:ascii="新宋体" w:eastAsia="新宋体"/>
          <w:sz w:val="21"/>
        </w:rPr>
        <w:t>乙方</w:t>
      </w:r>
      <w:r w:rsidR="00E10EC2">
        <w:rPr>
          <w:rFonts w:ascii="新宋体" w:eastAsia="新宋体" w:hint="eastAsia"/>
          <w:sz w:val="21"/>
        </w:rPr>
        <w:t>知识产权给甲</w:t>
      </w:r>
      <w:r w:rsidR="00C452D6" w:rsidRPr="00C452D6">
        <w:rPr>
          <w:rFonts w:ascii="新宋体" w:eastAsia="新宋体" w:hint="eastAsia"/>
          <w:sz w:val="21"/>
        </w:rPr>
        <w:t>方</w:t>
      </w:r>
      <w:r w:rsidR="000D203A">
        <w:rPr>
          <w:rFonts w:ascii="新宋体" w:eastAsia="新宋体" w:hint="eastAsia"/>
          <w:sz w:val="21"/>
        </w:rPr>
        <w:t>及其关联公司</w:t>
      </w:r>
      <w:r w:rsidR="00D650CA">
        <w:rPr>
          <w:rFonts w:ascii="新宋体" w:eastAsia="新宋体" w:hint="eastAsia"/>
          <w:sz w:val="21"/>
        </w:rPr>
        <w:t>使用</w:t>
      </w:r>
      <w:r w:rsidR="00C452D6" w:rsidRPr="00C452D6">
        <w:rPr>
          <w:rFonts w:ascii="新宋体" w:eastAsia="新宋体" w:hint="eastAsia"/>
          <w:sz w:val="21"/>
        </w:rPr>
        <w:t>。</w:t>
      </w:r>
    </w:p>
    <w:p w14:paraId="266FCD53" w14:textId="19037D30" w:rsidR="006C100F" w:rsidRDefault="006C100F">
      <w:pPr>
        <w:spacing w:line="440" w:lineRule="exact"/>
        <w:ind w:firstLineChars="200" w:firstLine="420"/>
        <w:rPr>
          <w:rFonts w:ascii="新宋体" w:eastAsia="新宋体"/>
          <w:sz w:val="21"/>
        </w:rPr>
      </w:pPr>
      <w:r>
        <w:rPr>
          <w:rFonts w:ascii="新宋体" w:eastAsia="新宋体" w:hint="eastAsia"/>
          <w:sz w:val="21"/>
        </w:rPr>
        <w:t>联合项目产生的一切知识产权归协议双方共有，双方协商决定采取适当的保护措施保护</w:t>
      </w:r>
      <w:r>
        <w:rPr>
          <w:rFonts w:ascii="新宋体" w:eastAsia="新宋体" w:hint="eastAsia"/>
          <w:sz w:val="21"/>
        </w:rPr>
        <w:lastRenderedPageBreak/>
        <w:t>该知识产权，所述保护措施包括但不限于申请专利、登记著作权、采取保密措施等。若双方决定申请专利，专利申请相关事宜由</w:t>
      </w:r>
      <w:r w:rsidR="00784435">
        <w:rPr>
          <w:rFonts w:ascii="新宋体" w:eastAsia="新宋体" w:hint="eastAsia"/>
          <w:sz w:val="21"/>
        </w:rPr>
        <w:t>甲方</w:t>
      </w:r>
      <w:r>
        <w:rPr>
          <w:rFonts w:ascii="新宋体" w:eastAsia="新宋体" w:hint="eastAsia"/>
          <w:sz w:val="21"/>
        </w:rPr>
        <w:t>负责办理，</w:t>
      </w:r>
      <w:r w:rsidR="00784435" w:rsidRPr="00D727F6">
        <w:rPr>
          <w:rFonts w:ascii="新宋体" w:eastAsia="新宋体" w:hint="eastAsia"/>
          <w:sz w:val="21"/>
        </w:rPr>
        <w:t>乙方</w:t>
      </w:r>
      <w:r>
        <w:rPr>
          <w:rFonts w:ascii="新宋体" w:eastAsia="新宋体" w:hint="eastAsia"/>
          <w:sz w:val="21"/>
        </w:rPr>
        <w:t>必须给予必要的协助（包括但不限于撰写交底书、解答专利申请过程中的相关技术问题等），该等协助义务不受项目合作周期的限制。</w:t>
      </w:r>
      <w:r w:rsidR="00155ABC">
        <w:rPr>
          <w:rFonts w:ascii="新宋体" w:eastAsia="新宋体" w:hint="eastAsia"/>
          <w:sz w:val="21"/>
        </w:rPr>
        <w:t>甲方及其关联公司享有免费</w:t>
      </w:r>
      <w:r w:rsidR="00FF56B8">
        <w:rPr>
          <w:rFonts w:ascii="新宋体" w:eastAsia="新宋体" w:hint="eastAsia"/>
          <w:sz w:val="21"/>
        </w:rPr>
        <w:t>永久</w:t>
      </w:r>
      <w:r w:rsidR="00155ABC">
        <w:rPr>
          <w:rFonts w:ascii="新宋体" w:eastAsia="新宋体" w:hint="eastAsia"/>
          <w:sz w:val="21"/>
        </w:rPr>
        <w:t>使用联合项目工作成果的权利，</w:t>
      </w:r>
      <w:r w:rsidR="00155ABC">
        <w:rPr>
          <w:rFonts w:ascii="新宋体" w:eastAsia="新宋体"/>
          <w:color w:val="000000"/>
          <w:sz w:val="21"/>
        </w:rPr>
        <w:t>且</w:t>
      </w:r>
      <w:r w:rsidR="00155ABC">
        <w:rPr>
          <w:rFonts w:ascii="新宋体" w:eastAsia="新宋体" w:hint="eastAsia"/>
          <w:color w:val="000000"/>
          <w:sz w:val="21"/>
        </w:rPr>
        <w:t>所有</w:t>
      </w:r>
      <w:r w:rsidR="00155ABC">
        <w:rPr>
          <w:rFonts w:ascii="新宋体" w:eastAsia="新宋体"/>
          <w:color w:val="000000"/>
          <w:sz w:val="21"/>
        </w:rPr>
        <w:t>收益归甲方及其关联公司单独所有</w:t>
      </w:r>
      <w:r w:rsidR="00155ABC">
        <w:rPr>
          <w:rFonts w:ascii="新宋体" w:eastAsia="新宋体" w:hint="eastAsia"/>
          <w:sz w:val="21"/>
        </w:rPr>
        <w:t>；</w:t>
      </w:r>
      <w:r w:rsidR="00155ABC" w:rsidRPr="00D727F6">
        <w:rPr>
          <w:rFonts w:ascii="新宋体" w:eastAsia="新宋体" w:hint="eastAsia"/>
          <w:sz w:val="21"/>
        </w:rPr>
        <w:t>乙方</w:t>
      </w:r>
      <w:r w:rsidR="00155ABC">
        <w:rPr>
          <w:rFonts w:ascii="新宋体" w:eastAsia="新宋体" w:hint="eastAsia"/>
          <w:sz w:val="21"/>
        </w:rPr>
        <w:t>为且</w:t>
      </w:r>
      <w:r w:rsidR="00155ABC">
        <w:rPr>
          <w:rFonts w:ascii="新宋体" w:eastAsia="新宋体"/>
          <w:sz w:val="21"/>
        </w:rPr>
        <w:t>仅为学术研究之目的</w:t>
      </w:r>
      <w:r>
        <w:rPr>
          <w:rFonts w:ascii="新宋体" w:eastAsia="新宋体" w:hint="eastAsia"/>
          <w:sz w:val="21"/>
        </w:rPr>
        <w:t>享有免费自行使用联合项目工作成果的权利。任何一方不得单独许可第三方使用该等知识产权</w:t>
      </w:r>
      <w:r w:rsidR="00FF56B8" w:rsidRPr="00741EF7">
        <w:rPr>
          <w:rFonts w:ascii="新宋体" w:eastAsia="新宋体" w:hint="eastAsia"/>
          <w:sz w:val="21"/>
        </w:rPr>
        <w:t>（甲方</w:t>
      </w:r>
      <w:r w:rsidR="00FF56B8" w:rsidRPr="00741EF7">
        <w:rPr>
          <w:rFonts w:ascii="新宋体" w:eastAsia="新宋体"/>
          <w:sz w:val="21"/>
        </w:rPr>
        <w:t>关联公司按本协议约定使用</w:t>
      </w:r>
      <w:r w:rsidR="00FF56B8" w:rsidRPr="00741EF7">
        <w:rPr>
          <w:rFonts w:ascii="新宋体" w:eastAsia="新宋体" w:hint="eastAsia"/>
          <w:sz w:val="21"/>
        </w:rPr>
        <w:t>的</w:t>
      </w:r>
      <w:r w:rsidR="00FF56B8" w:rsidRPr="00741EF7">
        <w:rPr>
          <w:rFonts w:ascii="新宋体" w:eastAsia="新宋体"/>
          <w:sz w:val="21"/>
        </w:rPr>
        <w:t>除外</w:t>
      </w:r>
      <w:r w:rsidR="00FF56B8" w:rsidRPr="00741EF7">
        <w:rPr>
          <w:rFonts w:ascii="新宋体" w:eastAsia="新宋体" w:hint="eastAsia"/>
          <w:sz w:val="21"/>
        </w:rPr>
        <w:t>）</w:t>
      </w:r>
      <w:r>
        <w:rPr>
          <w:rFonts w:ascii="新宋体" w:eastAsia="新宋体" w:hint="eastAsia"/>
          <w:sz w:val="21"/>
        </w:rPr>
        <w:t>，任何一方转让其所</w:t>
      </w:r>
      <w:r w:rsidR="005855B2">
        <w:rPr>
          <w:rFonts w:ascii="新宋体" w:eastAsia="新宋体" w:hint="eastAsia"/>
          <w:sz w:val="21"/>
        </w:rPr>
        <w:t>拥</w:t>
      </w:r>
      <w:r>
        <w:rPr>
          <w:rFonts w:ascii="新宋体" w:eastAsia="新宋体" w:hint="eastAsia"/>
          <w:sz w:val="21"/>
        </w:rPr>
        <w:t>有的联合项目工作成果的知识产权的，对方享有同等条件下的优先受让权。</w:t>
      </w:r>
    </w:p>
    <w:p w14:paraId="4ACABB79" w14:textId="7FF6E94F" w:rsidR="003C76C9" w:rsidRDefault="003C76C9" w:rsidP="003C76C9">
      <w:pPr>
        <w:spacing w:line="440" w:lineRule="exact"/>
        <w:ind w:firstLine="425"/>
        <w:rPr>
          <w:rFonts w:ascii="新宋体" w:eastAsia="新宋体" w:hAnsi="新宋体"/>
          <w:sz w:val="21"/>
        </w:rPr>
      </w:pPr>
      <w:r>
        <w:rPr>
          <w:rFonts w:ascii="新宋体" w:eastAsia="新宋体" w:hAnsi="新宋体" w:hint="eastAsia"/>
          <w:sz w:val="21"/>
        </w:rPr>
        <w:t>本项目结束之后，双方各自在本项目工作成果基础上进行技术改进所产生的知识产权归各自所有。当乙方转让此等改进成果包含的知识产权时，甲方享有同等条件下优先受让的权利。</w:t>
      </w:r>
    </w:p>
    <w:p w14:paraId="5A741454" w14:textId="77777777" w:rsidR="00B817C6" w:rsidRDefault="00B817C6" w:rsidP="00B817C6">
      <w:pPr>
        <w:spacing w:line="440" w:lineRule="exact"/>
        <w:rPr>
          <w:rFonts w:ascii="新宋体" w:eastAsia="新宋体"/>
          <w:sz w:val="21"/>
        </w:rPr>
      </w:pPr>
    </w:p>
    <w:p w14:paraId="323CD3FA" w14:textId="77777777" w:rsidR="006C100F" w:rsidRDefault="006C100F">
      <w:pPr>
        <w:pStyle w:val="3"/>
        <w:numPr>
          <w:ilvl w:val="0"/>
          <w:numId w:val="1"/>
        </w:numPr>
        <w:spacing w:before="0" w:after="0" w:line="440" w:lineRule="exact"/>
        <w:jc w:val="center"/>
        <w:rPr>
          <w:rFonts w:ascii="新宋体" w:eastAsia="新宋体" w:hAnsi="新宋体"/>
          <w:sz w:val="21"/>
          <w:szCs w:val="21"/>
        </w:rPr>
      </w:pPr>
      <w:r>
        <w:rPr>
          <w:rFonts w:ascii="新宋体" w:eastAsia="新宋体" w:hAnsi="新宋体" w:hint="eastAsia"/>
          <w:sz w:val="21"/>
          <w:szCs w:val="21"/>
        </w:rPr>
        <w:t>出版</w:t>
      </w:r>
    </w:p>
    <w:p w14:paraId="629CE227" w14:textId="77777777" w:rsidR="006C100F" w:rsidRDefault="006C100F">
      <w:pPr>
        <w:numPr>
          <w:ilvl w:val="0"/>
          <w:numId w:val="2"/>
        </w:numPr>
        <w:spacing w:line="440" w:lineRule="exact"/>
        <w:rPr>
          <w:rFonts w:ascii="新宋体" w:eastAsia="新宋体"/>
          <w:sz w:val="21"/>
        </w:rPr>
      </w:pPr>
      <w:r>
        <w:rPr>
          <w:rFonts w:ascii="新宋体" w:eastAsia="新宋体" w:hint="eastAsia"/>
          <w:sz w:val="21"/>
        </w:rPr>
        <w:t>信息发布</w:t>
      </w:r>
    </w:p>
    <w:p w14:paraId="379CE52F" w14:textId="77777777" w:rsidR="006C100F" w:rsidRDefault="006C100F">
      <w:pPr>
        <w:spacing w:line="440" w:lineRule="exact"/>
        <w:rPr>
          <w:rFonts w:ascii="新宋体" w:eastAsia="新宋体"/>
          <w:sz w:val="21"/>
        </w:rPr>
      </w:pPr>
      <w:r>
        <w:rPr>
          <w:rFonts w:ascii="新宋体" w:eastAsia="新宋体" w:hint="eastAsia"/>
          <w:sz w:val="21"/>
        </w:rPr>
        <w:tab/>
        <w:t>对于向第三方或其他公众发布有关本协议条款的信息，应由双方共同计划和协调，协议一方不得在未征得另一方书面同意之前单方面做出决定。不能公开研究的核心技术秘密。</w:t>
      </w:r>
    </w:p>
    <w:p w14:paraId="19110EF3" w14:textId="77777777" w:rsidR="006C100F" w:rsidRDefault="006C100F">
      <w:pPr>
        <w:spacing w:line="440" w:lineRule="exact"/>
        <w:ind w:firstLineChars="200" w:firstLine="420"/>
        <w:rPr>
          <w:rFonts w:ascii="新宋体" w:eastAsia="新宋体"/>
          <w:sz w:val="21"/>
        </w:rPr>
      </w:pPr>
      <w:r>
        <w:rPr>
          <w:rFonts w:ascii="新宋体" w:eastAsia="新宋体" w:hint="eastAsia"/>
          <w:sz w:val="21"/>
        </w:rPr>
        <w:t>国家受理专利初审通过后，经双方书面同意后，各方可以公开发表专利相关研究成果。</w:t>
      </w:r>
    </w:p>
    <w:p w14:paraId="3E772FB5" w14:textId="77777777" w:rsidR="006C100F" w:rsidRDefault="006C100F">
      <w:pPr>
        <w:numPr>
          <w:ilvl w:val="0"/>
          <w:numId w:val="2"/>
        </w:numPr>
        <w:spacing w:line="440" w:lineRule="exact"/>
        <w:rPr>
          <w:rFonts w:ascii="新宋体" w:eastAsia="新宋体"/>
          <w:sz w:val="21"/>
        </w:rPr>
      </w:pPr>
      <w:r>
        <w:rPr>
          <w:rFonts w:ascii="新宋体" w:eastAsia="新宋体" w:hint="eastAsia"/>
          <w:sz w:val="21"/>
        </w:rPr>
        <w:t>文章出版</w:t>
      </w:r>
    </w:p>
    <w:p w14:paraId="7D6E0BC4" w14:textId="29CC575C" w:rsidR="006C100F" w:rsidRDefault="006C100F">
      <w:pPr>
        <w:spacing w:line="440" w:lineRule="exact"/>
        <w:rPr>
          <w:rFonts w:ascii="新宋体" w:eastAsia="新宋体"/>
          <w:sz w:val="21"/>
        </w:rPr>
      </w:pPr>
      <w:r>
        <w:rPr>
          <w:rFonts w:ascii="新宋体" w:eastAsia="新宋体" w:hint="eastAsia"/>
          <w:sz w:val="21"/>
        </w:rPr>
        <w:tab/>
        <w:t>基于联合项目研究派生的论文、报告等文章须事先通过</w:t>
      </w:r>
      <w:r w:rsidR="00784435">
        <w:rPr>
          <w:rFonts w:ascii="新宋体" w:eastAsia="新宋体" w:hint="eastAsia"/>
          <w:sz w:val="21"/>
        </w:rPr>
        <w:t>甲方</w:t>
      </w:r>
      <w:r>
        <w:rPr>
          <w:rFonts w:ascii="新宋体" w:eastAsia="新宋体" w:hint="eastAsia"/>
          <w:sz w:val="21"/>
        </w:rPr>
        <w:t>审阅并书面同意；公开发布时，应注明“该工作得到腾讯公司支持”。</w:t>
      </w:r>
    </w:p>
    <w:p w14:paraId="75DF8689" w14:textId="77777777" w:rsidR="00F72A68" w:rsidRDefault="00F72A68">
      <w:pPr>
        <w:spacing w:line="440" w:lineRule="exact"/>
        <w:rPr>
          <w:rFonts w:ascii="新宋体" w:eastAsia="新宋体"/>
          <w:sz w:val="21"/>
        </w:rPr>
      </w:pPr>
    </w:p>
    <w:p w14:paraId="22E6ECA7" w14:textId="77777777" w:rsidR="00F72A68" w:rsidRDefault="00F72A68" w:rsidP="00F72A68">
      <w:pPr>
        <w:pStyle w:val="3"/>
        <w:numPr>
          <w:ilvl w:val="0"/>
          <w:numId w:val="1"/>
        </w:numPr>
        <w:spacing w:before="0" w:after="0" w:line="440" w:lineRule="exact"/>
        <w:jc w:val="center"/>
        <w:rPr>
          <w:rFonts w:ascii="新宋体" w:eastAsia="新宋体" w:hAnsi="新宋体"/>
          <w:sz w:val="21"/>
          <w:szCs w:val="21"/>
        </w:rPr>
      </w:pPr>
      <w:r>
        <w:rPr>
          <w:rFonts w:ascii="新宋体" w:eastAsia="新宋体" w:hAnsi="新宋体" w:hint="eastAsia"/>
          <w:sz w:val="21"/>
          <w:szCs w:val="21"/>
        </w:rPr>
        <w:t>违约条款</w:t>
      </w:r>
    </w:p>
    <w:p w14:paraId="1175E63C" w14:textId="77777777" w:rsidR="004B6235" w:rsidRPr="00DB44D7" w:rsidRDefault="004B6235" w:rsidP="004B6235">
      <w:pPr>
        <w:numPr>
          <w:ilvl w:val="0"/>
          <w:numId w:val="2"/>
        </w:numPr>
        <w:spacing w:line="440" w:lineRule="exact"/>
        <w:rPr>
          <w:rFonts w:ascii="新宋体" w:eastAsia="新宋体"/>
          <w:sz w:val="21"/>
        </w:rPr>
      </w:pPr>
      <w:r w:rsidRPr="00DB44D7">
        <w:rPr>
          <w:rFonts w:ascii="新宋体" w:eastAsia="新宋体" w:hint="eastAsia"/>
          <w:sz w:val="21"/>
        </w:rPr>
        <w:t>违约条款</w:t>
      </w:r>
    </w:p>
    <w:p w14:paraId="730E3D66" w14:textId="77777777" w:rsidR="004B6235" w:rsidRPr="00DB44D7" w:rsidRDefault="004B6235" w:rsidP="004B6235">
      <w:pPr>
        <w:spacing w:line="440" w:lineRule="exact"/>
        <w:ind w:firstLineChars="200" w:firstLine="420"/>
        <w:rPr>
          <w:rFonts w:ascii="新宋体" w:eastAsia="新宋体"/>
          <w:sz w:val="21"/>
        </w:rPr>
      </w:pPr>
      <w:r w:rsidRPr="00DB44D7">
        <w:rPr>
          <w:rFonts w:ascii="新宋体" w:eastAsia="新宋体" w:hint="eastAsia"/>
          <w:sz w:val="21"/>
        </w:rPr>
        <w:t>违反本合同约定，违约方应当按合同法的规定，承担违约责任。</w:t>
      </w:r>
    </w:p>
    <w:p w14:paraId="04565557" w14:textId="77777777" w:rsidR="004B6235" w:rsidRPr="00DB44D7" w:rsidRDefault="004B6235" w:rsidP="004B6235">
      <w:pPr>
        <w:spacing w:line="440" w:lineRule="exact"/>
        <w:ind w:firstLineChars="200" w:firstLine="420"/>
        <w:rPr>
          <w:rFonts w:ascii="新宋体" w:eastAsia="新宋体"/>
          <w:sz w:val="21"/>
        </w:rPr>
      </w:pPr>
      <w:r w:rsidRPr="00DB44D7">
        <w:rPr>
          <w:rFonts w:ascii="新宋体" w:eastAsia="新宋体" w:hint="eastAsia"/>
          <w:sz w:val="21"/>
        </w:rPr>
        <w:t>1）甲方因自身原因违反本合同第8条约定，甲方应承担违约责任。每延迟一日，甲方应按照当期应付金额的万分之五向乙方支付违约金，直至甲方完全履行付款义务之日止，乙方计划顺延</w:t>
      </w:r>
      <w:r>
        <w:rPr>
          <w:rFonts w:ascii="新宋体" w:eastAsia="新宋体" w:hint="eastAsia"/>
          <w:sz w:val="21"/>
        </w:rPr>
        <w:t>，</w:t>
      </w:r>
      <w:r>
        <w:rPr>
          <w:rFonts w:ascii="新宋体" w:eastAsia="新宋体"/>
          <w:sz w:val="21"/>
        </w:rPr>
        <w:t>但</w:t>
      </w:r>
      <w:r>
        <w:rPr>
          <w:rFonts w:ascii="新宋体" w:eastAsia="新宋体" w:hint="eastAsia"/>
          <w:sz w:val="21"/>
        </w:rPr>
        <w:t>违约金额上限</w:t>
      </w:r>
      <w:r>
        <w:rPr>
          <w:rFonts w:ascii="新宋体" w:eastAsia="新宋体"/>
          <w:sz w:val="21"/>
        </w:rPr>
        <w:t>为合同金额</w:t>
      </w:r>
      <w:r>
        <w:rPr>
          <w:rFonts w:ascii="新宋体" w:eastAsia="新宋体" w:hint="eastAsia"/>
          <w:sz w:val="21"/>
        </w:rPr>
        <w:t>的10</w:t>
      </w:r>
      <w:r>
        <w:rPr>
          <w:rFonts w:ascii="新宋体" w:eastAsia="新宋体"/>
          <w:sz w:val="21"/>
        </w:rPr>
        <w:t>%</w:t>
      </w:r>
      <w:r w:rsidRPr="00DB44D7">
        <w:rPr>
          <w:rFonts w:ascii="新宋体" w:eastAsia="新宋体" w:hint="eastAsia"/>
          <w:sz w:val="21"/>
        </w:rPr>
        <w:t>；甲方逾期一个月不支付经费，乙方有权解除合同。</w:t>
      </w:r>
      <w:r w:rsidRPr="00E21566">
        <w:rPr>
          <w:rFonts w:ascii="新宋体" w:eastAsia="新宋体" w:hint="eastAsia"/>
          <w:sz w:val="21"/>
        </w:rPr>
        <w:t>尽管有前述规定，因乙方违反其在本协议项下义务导致甲方拒绝付款或逾期付款的除外。</w:t>
      </w:r>
    </w:p>
    <w:p w14:paraId="7F1491A4" w14:textId="47ACE5DA" w:rsidR="004B6235" w:rsidRPr="00DB44D7" w:rsidRDefault="004B6235" w:rsidP="004B6235">
      <w:pPr>
        <w:spacing w:line="440" w:lineRule="exact"/>
        <w:ind w:firstLineChars="200" w:firstLine="420"/>
        <w:rPr>
          <w:rFonts w:ascii="新宋体" w:eastAsia="新宋体"/>
          <w:sz w:val="21"/>
        </w:rPr>
      </w:pPr>
      <w:r w:rsidRPr="00DB44D7">
        <w:rPr>
          <w:rFonts w:ascii="新宋体" w:eastAsia="新宋体" w:hint="eastAsia"/>
          <w:sz w:val="21"/>
        </w:rPr>
        <w:t>2）如乙方违反本合同第4、5、6条约定，乙方应承担违约责任，乙方除继续履行合同外，还应</w:t>
      </w:r>
      <w:r>
        <w:rPr>
          <w:rFonts w:ascii="新宋体" w:eastAsia="新宋体" w:hint="eastAsia"/>
          <w:sz w:val="21"/>
        </w:rPr>
        <w:t>赔偿</w:t>
      </w:r>
      <w:r>
        <w:rPr>
          <w:rFonts w:ascii="新宋体" w:eastAsia="新宋体"/>
          <w:sz w:val="21"/>
        </w:rPr>
        <w:t>甲方因此</w:t>
      </w:r>
      <w:r>
        <w:rPr>
          <w:rFonts w:ascii="新宋体" w:eastAsia="新宋体" w:hint="eastAsia"/>
          <w:sz w:val="21"/>
        </w:rPr>
        <w:t>造成</w:t>
      </w:r>
      <w:r>
        <w:rPr>
          <w:rFonts w:ascii="新宋体" w:eastAsia="新宋体"/>
          <w:sz w:val="21"/>
        </w:rPr>
        <w:t>的</w:t>
      </w:r>
      <w:r>
        <w:rPr>
          <w:rFonts w:ascii="新宋体" w:eastAsia="新宋体" w:hint="eastAsia"/>
          <w:sz w:val="21"/>
        </w:rPr>
        <w:t>经济</w:t>
      </w:r>
      <w:r>
        <w:rPr>
          <w:rFonts w:ascii="新宋体" w:eastAsia="新宋体"/>
          <w:sz w:val="21"/>
        </w:rPr>
        <w:t>损失并</w:t>
      </w:r>
      <w:r w:rsidRPr="00DB44D7">
        <w:rPr>
          <w:rFonts w:ascii="新宋体" w:eastAsia="新宋体" w:hint="eastAsia"/>
          <w:sz w:val="21"/>
        </w:rPr>
        <w:t>支付违约金，违约金额上限为</w:t>
      </w:r>
      <w:r w:rsidR="009E3E90">
        <w:rPr>
          <w:rFonts w:ascii="新宋体" w:eastAsia="新宋体" w:hint="eastAsia"/>
          <w:sz w:val="21"/>
        </w:rPr>
        <w:t>合同</w:t>
      </w:r>
      <w:r w:rsidRPr="00DB44D7">
        <w:rPr>
          <w:rFonts w:ascii="新宋体" w:eastAsia="新宋体" w:hint="eastAsia"/>
          <w:sz w:val="21"/>
        </w:rPr>
        <w:t>金额的10%。因</w:t>
      </w:r>
      <w:r w:rsidRPr="00DB44D7">
        <w:rPr>
          <w:rFonts w:ascii="新宋体" w:eastAsia="新宋体" w:hint="eastAsia"/>
          <w:sz w:val="21"/>
        </w:rPr>
        <w:lastRenderedPageBreak/>
        <w:t>乙方违约致使本协议项下的项目失败，乙方除向甲方支付上述违约金外还应</w:t>
      </w:r>
      <w:r w:rsidR="009E3E90">
        <w:rPr>
          <w:rFonts w:ascii="新宋体" w:eastAsia="新宋体" w:hint="eastAsia"/>
          <w:sz w:val="21"/>
        </w:rPr>
        <w:t>全额</w:t>
      </w:r>
      <w:r w:rsidRPr="00DB44D7">
        <w:rPr>
          <w:rFonts w:ascii="新宋体" w:eastAsia="新宋体" w:hint="eastAsia"/>
          <w:sz w:val="21"/>
        </w:rPr>
        <w:t>返还给甲方其已支付金额。</w:t>
      </w:r>
    </w:p>
    <w:p w14:paraId="532432C5" w14:textId="16E12C9B" w:rsidR="004B6235" w:rsidRDefault="004B6235" w:rsidP="004B6235">
      <w:pPr>
        <w:spacing w:line="440" w:lineRule="exact"/>
        <w:ind w:firstLineChars="200" w:firstLine="420"/>
        <w:rPr>
          <w:rFonts w:ascii="新宋体" w:eastAsia="新宋体"/>
          <w:sz w:val="21"/>
        </w:rPr>
      </w:pPr>
      <w:r w:rsidRPr="00DB44D7">
        <w:rPr>
          <w:rFonts w:ascii="新宋体" w:eastAsia="新宋体" w:hint="eastAsia"/>
          <w:sz w:val="21"/>
        </w:rPr>
        <w:t>3）任意一方违反本合同其它条款，应就违约行为给对方造成的实际经济损失承担赔偿责任。违约方应支付合理数额的违约金，违约金额不超过</w:t>
      </w:r>
      <w:r w:rsidR="00FF56B8">
        <w:rPr>
          <w:rFonts w:ascii="新宋体" w:eastAsia="新宋体" w:hint="eastAsia"/>
          <w:sz w:val="21"/>
        </w:rPr>
        <w:t>本</w:t>
      </w:r>
      <w:r w:rsidRPr="00DB44D7">
        <w:rPr>
          <w:rFonts w:ascii="新宋体" w:eastAsia="新宋体" w:hint="eastAsia"/>
          <w:sz w:val="21"/>
        </w:rPr>
        <w:t>合同</w:t>
      </w:r>
      <w:r w:rsidR="00FF56B8">
        <w:rPr>
          <w:rFonts w:ascii="新宋体" w:eastAsia="新宋体" w:hint="eastAsia"/>
          <w:sz w:val="21"/>
        </w:rPr>
        <w:t>总</w:t>
      </w:r>
      <w:r w:rsidR="00FF56B8">
        <w:rPr>
          <w:rFonts w:ascii="新宋体" w:eastAsia="新宋体"/>
          <w:sz w:val="21"/>
        </w:rPr>
        <w:t>金</w:t>
      </w:r>
      <w:r w:rsidRPr="00DB44D7">
        <w:rPr>
          <w:rFonts w:ascii="新宋体" w:eastAsia="新宋体" w:hint="eastAsia"/>
          <w:sz w:val="21"/>
        </w:rPr>
        <w:t>额。</w:t>
      </w:r>
    </w:p>
    <w:p w14:paraId="2EBC8283" w14:textId="77777777" w:rsidR="004B6235" w:rsidRPr="00DB44D7" w:rsidRDefault="004B6235" w:rsidP="004B6235">
      <w:pPr>
        <w:spacing w:line="440" w:lineRule="exact"/>
        <w:ind w:firstLineChars="200" w:firstLine="420"/>
        <w:rPr>
          <w:rFonts w:ascii="新宋体" w:eastAsia="新宋体"/>
          <w:sz w:val="21"/>
        </w:rPr>
      </w:pPr>
      <w:r>
        <w:rPr>
          <w:rFonts w:ascii="新宋体" w:eastAsia="新宋体" w:hint="eastAsia"/>
          <w:sz w:val="21"/>
        </w:rPr>
        <w:t>4）上述</w:t>
      </w:r>
      <w:r>
        <w:rPr>
          <w:rFonts w:ascii="新宋体" w:eastAsia="新宋体"/>
          <w:sz w:val="21"/>
        </w:rPr>
        <w:t>条款</w:t>
      </w:r>
      <w:r>
        <w:rPr>
          <w:rFonts w:ascii="新宋体" w:eastAsia="新宋体" w:hint="eastAsia"/>
          <w:sz w:val="21"/>
        </w:rPr>
        <w:t>3）违约金</w:t>
      </w:r>
      <w:r>
        <w:rPr>
          <w:rFonts w:ascii="新宋体" w:eastAsia="新宋体"/>
          <w:sz w:val="21"/>
        </w:rPr>
        <w:t>上限的约定不适用于违反</w:t>
      </w:r>
      <w:r w:rsidRPr="00352F9A">
        <w:rPr>
          <w:rFonts w:ascii="新宋体" w:eastAsia="新宋体" w:hint="eastAsia"/>
          <w:sz w:val="21"/>
        </w:rPr>
        <w:t>本合同</w:t>
      </w:r>
      <w:r>
        <w:rPr>
          <w:rFonts w:ascii="新宋体" w:eastAsia="新宋体" w:hint="eastAsia"/>
          <w:sz w:val="21"/>
        </w:rPr>
        <w:t>第</w:t>
      </w:r>
      <w:r w:rsidRPr="00352F9A">
        <w:rPr>
          <w:rFonts w:ascii="新宋体" w:eastAsia="新宋体" w:hint="eastAsia"/>
          <w:sz w:val="21"/>
        </w:rPr>
        <w:t>9、10、11、12、13、14</w:t>
      </w:r>
      <w:r>
        <w:rPr>
          <w:rFonts w:ascii="新宋体" w:eastAsia="新宋体" w:hint="eastAsia"/>
          <w:sz w:val="21"/>
        </w:rPr>
        <w:t>、1</w:t>
      </w:r>
      <w:r>
        <w:rPr>
          <w:rFonts w:ascii="新宋体" w:eastAsia="新宋体"/>
          <w:sz w:val="21"/>
        </w:rPr>
        <w:t>5</w:t>
      </w:r>
      <w:r>
        <w:rPr>
          <w:rFonts w:ascii="新宋体" w:eastAsia="新宋体" w:hint="eastAsia"/>
          <w:sz w:val="21"/>
        </w:rPr>
        <w:t>、21、</w:t>
      </w:r>
      <w:r>
        <w:rPr>
          <w:rFonts w:ascii="新宋体" w:eastAsia="新宋体"/>
          <w:sz w:val="21"/>
        </w:rPr>
        <w:t>22</w:t>
      </w:r>
      <w:r>
        <w:rPr>
          <w:rFonts w:ascii="新宋体" w:eastAsia="新宋体" w:hint="eastAsia"/>
          <w:sz w:val="21"/>
        </w:rPr>
        <w:t>、</w:t>
      </w:r>
      <w:r>
        <w:rPr>
          <w:rFonts w:ascii="新宋体" w:eastAsia="新宋体"/>
          <w:sz w:val="21"/>
        </w:rPr>
        <w:t>23</w:t>
      </w:r>
      <w:r>
        <w:rPr>
          <w:rFonts w:ascii="新宋体" w:eastAsia="新宋体" w:hint="eastAsia"/>
          <w:sz w:val="21"/>
        </w:rPr>
        <w:t>条的</w:t>
      </w:r>
      <w:r>
        <w:rPr>
          <w:rFonts w:ascii="新宋体" w:eastAsia="新宋体"/>
          <w:sz w:val="21"/>
        </w:rPr>
        <w:t>情形。</w:t>
      </w:r>
    </w:p>
    <w:p w14:paraId="01C65651" w14:textId="77777777" w:rsidR="00B817C6" w:rsidRPr="004B6235" w:rsidRDefault="00B817C6">
      <w:pPr>
        <w:spacing w:line="440" w:lineRule="exact"/>
        <w:rPr>
          <w:rFonts w:ascii="新宋体" w:eastAsia="新宋体"/>
          <w:sz w:val="21"/>
        </w:rPr>
      </w:pPr>
    </w:p>
    <w:p w14:paraId="30EA1B7F" w14:textId="77777777" w:rsidR="006C100F" w:rsidRDefault="006C100F">
      <w:pPr>
        <w:pStyle w:val="3"/>
        <w:numPr>
          <w:ilvl w:val="0"/>
          <w:numId w:val="1"/>
        </w:numPr>
        <w:spacing w:before="0" w:after="0" w:line="440" w:lineRule="exact"/>
        <w:jc w:val="center"/>
        <w:rPr>
          <w:rFonts w:ascii="新宋体" w:eastAsia="新宋体" w:hAnsi="新宋体"/>
          <w:sz w:val="21"/>
          <w:szCs w:val="21"/>
        </w:rPr>
      </w:pPr>
      <w:r>
        <w:rPr>
          <w:rFonts w:ascii="新宋体" w:eastAsia="新宋体" w:hAnsi="新宋体" w:hint="eastAsia"/>
          <w:sz w:val="21"/>
          <w:szCs w:val="21"/>
        </w:rPr>
        <w:t>期限与终止</w:t>
      </w:r>
    </w:p>
    <w:p w14:paraId="202DA837" w14:textId="77777777" w:rsidR="006C100F" w:rsidRDefault="006C100F">
      <w:pPr>
        <w:numPr>
          <w:ilvl w:val="0"/>
          <w:numId w:val="2"/>
        </w:numPr>
        <w:spacing w:line="440" w:lineRule="exact"/>
        <w:rPr>
          <w:rFonts w:ascii="新宋体" w:eastAsia="新宋体"/>
          <w:sz w:val="21"/>
        </w:rPr>
      </w:pPr>
      <w:r>
        <w:rPr>
          <w:rFonts w:ascii="新宋体" w:eastAsia="新宋体" w:hint="eastAsia"/>
          <w:sz w:val="21"/>
        </w:rPr>
        <w:t>协议期限</w:t>
      </w:r>
    </w:p>
    <w:p w14:paraId="129AFEA1" w14:textId="77777EFA" w:rsidR="006C100F" w:rsidRDefault="006C100F">
      <w:pPr>
        <w:spacing w:line="440" w:lineRule="exact"/>
        <w:rPr>
          <w:rFonts w:ascii="新宋体" w:eastAsia="新宋体"/>
          <w:sz w:val="21"/>
        </w:rPr>
      </w:pPr>
      <w:r>
        <w:rPr>
          <w:rFonts w:ascii="新宋体" w:eastAsia="新宋体" w:hint="eastAsia"/>
          <w:sz w:val="21"/>
        </w:rPr>
        <w:tab/>
        <w:t>本协议自双方盖章之日起生效，</w:t>
      </w:r>
      <w:r w:rsidR="00460540" w:rsidRPr="006B214F">
        <w:rPr>
          <w:rFonts w:ascii="新宋体" w:hint="eastAsia"/>
          <w:sz w:val="21"/>
          <w:highlight w:val="yellow"/>
        </w:rPr>
        <w:t>协议期限自</w:t>
      </w:r>
      <w:r w:rsidR="00460540" w:rsidRPr="006B214F">
        <w:rPr>
          <w:rFonts w:ascii="新宋体" w:eastAsia="新宋体" w:hint="eastAsia"/>
          <w:sz w:val="21"/>
          <w:highlight w:val="yellow"/>
        </w:rPr>
        <w:t>201</w:t>
      </w:r>
      <w:ins w:id="269" w:author="ericshding(丁守鸿)" w:date="2019-11-08T10:33:00Z">
        <w:r w:rsidR="008F5877">
          <w:rPr>
            <w:rFonts w:ascii="新宋体" w:eastAsia="新宋体"/>
            <w:sz w:val="21"/>
            <w:highlight w:val="yellow"/>
          </w:rPr>
          <w:t>9</w:t>
        </w:r>
      </w:ins>
      <w:del w:id="270" w:author="ericshding(丁守鸿)" w:date="2019-11-08T10:33:00Z">
        <w:r w:rsidR="006B214F" w:rsidDel="008F5877">
          <w:rPr>
            <w:rFonts w:ascii="新宋体" w:eastAsia="新宋体" w:hint="eastAsia"/>
            <w:sz w:val="21"/>
            <w:highlight w:val="yellow"/>
          </w:rPr>
          <w:delText>x</w:delText>
        </w:r>
      </w:del>
      <w:r w:rsidR="00460540" w:rsidRPr="006B214F">
        <w:rPr>
          <w:rFonts w:ascii="新宋体" w:eastAsia="新宋体" w:hint="eastAsia"/>
          <w:sz w:val="21"/>
          <w:highlight w:val="yellow"/>
        </w:rPr>
        <w:t>年</w:t>
      </w:r>
      <w:ins w:id="271" w:author="ericshding(丁守鸿)" w:date="2019-11-08T10:33:00Z">
        <w:r w:rsidR="008F5877">
          <w:rPr>
            <w:rFonts w:ascii="新宋体" w:eastAsia="新宋体"/>
            <w:sz w:val="21"/>
            <w:highlight w:val="yellow"/>
          </w:rPr>
          <w:t>11</w:t>
        </w:r>
      </w:ins>
      <w:del w:id="272" w:author="ericshding(丁守鸿)" w:date="2019-11-08T10:33:00Z">
        <w:r w:rsidR="006B214F" w:rsidDel="008F5877">
          <w:rPr>
            <w:rFonts w:ascii="新宋体" w:eastAsia="新宋体" w:hint="eastAsia"/>
            <w:sz w:val="21"/>
            <w:highlight w:val="yellow"/>
          </w:rPr>
          <w:delText>x</w:delText>
        </w:r>
      </w:del>
      <w:r w:rsidR="00460540" w:rsidRPr="006B214F">
        <w:rPr>
          <w:rFonts w:ascii="新宋体" w:eastAsia="新宋体" w:hint="eastAsia"/>
          <w:sz w:val="21"/>
          <w:highlight w:val="yellow"/>
        </w:rPr>
        <w:t>月</w:t>
      </w:r>
      <w:del w:id="273" w:author="ericshding(丁守鸿)" w:date="2019-11-08T10:33:00Z">
        <w:r w:rsidR="006B214F" w:rsidDel="008F5877">
          <w:rPr>
            <w:rFonts w:ascii="新宋体" w:eastAsia="新宋体" w:hint="eastAsia"/>
            <w:sz w:val="21"/>
            <w:highlight w:val="yellow"/>
          </w:rPr>
          <w:delText>x</w:delText>
        </w:r>
      </w:del>
      <w:ins w:id="274" w:author="ericshding(丁守鸿)" w:date="2019-11-08T10:33:00Z">
        <w:r w:rsidR="008F5877">
          <w:rPr>
            <w:rFonts w:ascii="新宋体" w:eastAsia="新宋体"/>
            <w:sz w:val="21"/>
            <w:highlight w:val="yellow"/>
          </w:rPr>
          <w:t>15</w:t>
        </w:r>
      </w:ins>
      <w:r w:rsidR="00460540" w:rsidRPr="006B214F">
        <w:rPr>
          <w:rFonts w:ascii="新宋体" w:eastAsia="新宋体" w:hint="eastAsia"/>
          <w:sz w:val="21"/>
          <w:highlight w:val="yellow"/>
        </w:rPr>
        <w:t>日至</w:t>
      </w:r>
      <w:del w:id="275" w:author="ericshding(丁守鸿)" w:date="2019-11-08T10:33:00Z">
        <w:r w:rsidR="00460540" w:rsidRPr="006B214F" w:rsidDel="008F5877">
          <w:rPr>
            <w:rFonts w:ascii="新宋体" w:eastAsia="新宋体" w:hint="eastAsia"/>
            <w:sz w:val="21"/>
            <w:highlight w:val="yellow"/>
          </w:rPr>
          <w:delText>20</w:delText>
        </w:r>
        <w:r w:rsidR="006B214F" w:rsidDel="008F5877">
          <w:rPr>
            <w:rFonts w:ascii="新宋体" w:eastAsia="新宋体" w:hint="eastAsia"/>
            <w:sz w:val="21"/>
            <w:highlight w:val="yellow"/>
          </w:rPr>
          <w:delText>x</w:delText>
        </w:r>
      </w:del>
      <w:ins w:id="276" w:author="ericshding(丁守鸿)" w:date="2019-11-08T10:33:00Z">
        <w:r w:rsidR="008F5877" w:rsidRPr="006B214F">
          <w:rPr>
            <w:rFonts w:ascii="新宋体" w:eastAsia="新宋体" w:hint="eastAsia"/>
            <w:sz w:val="21"/>
            <w:highlight w:val="yellow"/>
          </w:rPr>
          <w:t>20</w:t>
        </w:r>
        <w:r w:rsidR="008F5877">
          <w:rPr>
            <w:rFonts w:ascii="新宋体" w:eastAsia="新宋体"/>
            <w:sz w:val="21"/>
            <w:highlight w:val="yellow"/>
          </w:rPr>
          <w:t>20</w:t>
        </w:r>
      </w:ins>
      <w:r w:rsidR="00460540" w:rsidRPr="006B214F">
        <w:rPr>
          <w:rFonts w:ascii="新宋体" w:eastAsia="新宋体" w:hint="eastAsia"/>
          <w:sz w:val="21"/>
          <w:highlight w:val="yellow"/>
        </w:rPr>
        <w:t>年</w:t>
      </w:r>
      <w:del w:id="277" w:author="ericshding(丁守鸿)" w:date="2019-11-08T10:33:00Z">
        <w:r w:rsidR="006B214F" w:rsidDel="008F5877">
          <w:rPr>
            <w:rFonts w:ascii="新宋体" w:eastAsia="新宋体" w:hint="eastAsia"/>
            <w:sz w:val="21"/>
            <w:highlight w:val="yellow"/>
          </w:rPr>
          <w:delText>x</w:delText>
        </w:r>
      </w:del>
      <w:ins w:id="278" w:author="ericshding(丁守鸿)" w:date="2019-11-08T10:33:00Z">
        <w:r w:rsidR="008F5877">
          <w:rPr>
            <w:rFonts w:ascii="新宋体" w:eastAsia="新宋体"/>
            <w:sz w:val="21"/>
            <w:highlight w:val="yellow"/>
          </w:rPr>
          <w:t>11</w:t>
        </w:r>
      </w:ins>
      <w:r w:rsidR="00460540" w:rsidRPr="006B214F">
        <w:rPr>
          <w:rFonts w:ascii="新宋体" w:eastAsia="新宋体" w:hint="eastAsia"/>
          <w:sz w:val="21"/>
          <w:highlight w:val="yellow"/>
        </w:rPr>
        <w:t>月</w:t>
      </w:r>
      <w:del w:id="279" w:author="ericshding(丁守鸿)" w:date="2019-11-08T10:34:00Z">
        <w:r w:rsidR="006B214F" w:rsidDel="008F5877">
          <w:rPr>
            <w:rFonts w:ascii="新宋体" w:eastAsia="新宋体" w:hint="eastAsia"/>
            <w:sz w:val="21"/>
            <w:highlight w:val="yellow"/>
          </w:rPr>
          <w:delText>x</w:delText>
        </w:r>
      </w:del>
      <w:ins w:id="280" w:author="ericshding(丁守鸿)" w:date="2019-11-08T10:34:00Z">
        <w:r w:rsidR="008F5877">
          <w:rPr>
            <w:rFonts w:ascii="新宋体" w:eastAsia="新宋体"/>
            <w:sz w:val="21"/>
            <w:highlight w:val="yellow"/>
          </w:rPr>
          <w:t>14</w:t>
        </w:r>
      </w:ins>
      <w:r w:rsidR="00460540" w:rsidRPr="006B214F">
        <w:rPr>
          <w:rFonts w:ascii="新宋体" w:eastAsia="新宋体" w:hint="eastAsia"/>
          <w:sz w:val="21"/>
          <w:highlight w:val="yellow"/>
        </w:rPr>
        <w:t>日止</w:t>
      </w:r>
      <w:r>
        <w:rPr>
          <w:rFonts w:ascii="新宋体" w:eastAsia="新宋体" w:hint="eastAsia"/>
          <w:sz w:val="21"/>
        </w:rPr>
        <w:t>，协议到期后双方另行书面商议延期事宜。</w:t>
      </w:r>
    </w:p>
    <w:p w14:paraId="5F272640" w14:textId="77777777" w:rsidR="006C100F" w:rsidRDefault="006C100F">
      <w:pPr>
        <w:numPr>
          <w:ilvl w:val="0"/>
          <w:numId w:val="2"/>
        </w:numPr>
        <w:spacing w:line="440" w:lineRule="exact"/>
        <w:rPr>
          <w:rFonts w:ascii="新宋体" w:eastAsia="新宋体"/>
          <w:sz w:val="21"/>
        </w:rPr>
      </w:pPr>
      <w:r>
        <w:rPr>
          <w:rFonts w:ascii="新宋体" w:eastAsia="新宋体" w:hint="eastAsia"/>
          <w:sz w:val="21"/>
        </w:rPr>
        <w:t>协议终止</w:t>
      </w:r>
    </w:p>
    <w:p w14:paraId="7BF35531" w14:textId="57C12F68" w:rsidR="006C100F" w:rsidRDefault="006C100F">
      <w:pPr>
        <w:spacing w:line="440" w:lineRule="exact"/>
        <w:rPr>
          <w:rFonts w:ascii="新宋体" w:eastAsia="新宋体"/>
          <w:sz w:val="21"/>
        </w:rPr>
      </w:pPr>
      <w:r>
        <w:rPr>
          <w:rFonts w:ascii="新宋体" w:eastAsia="新宋体" w:hint="eastAsia"/>
          <w:sz w:val="21"/>
        </w:rPr>
        <w:tab/>
        <w:t>本协议终止时，双方应立即停止</w:t>
      </w:r>
      <w:r w:rsidRPr="00D727F6">
        <w:rPr>
          <w:rFonts w:ascii="新宋体" w:eastAsia="新宋体" w:hint="eastAsia"/>
          <w:sz w:val="21"/>
        </w:rPr>
        <w:t>透露</w:t>
      </w:r>
      <w:r>
        <w:rPr>
          <w:rFonts w:ascii="新宋体" w:eastAsia="新宋体" w:hint="eastAsia"/>
          <w:sz w:val="21"/>
        </w:rPr>
        <w:t>和使用“保密信息”</w:t>
      </w:r>
      <w:r w:rsidR="0060138E">
        <w:rPr>
          <w:rFonts w:ascii="新宋体" w:eastAsia="新宋体" w:hint="eastAsia"/>
          <w:sz w:val="21"/>
        </w:rPr>
        <w:t>并履行保密义务</w:t>
      </w:r>
      <w:r>
        <w:rPr>
          <w:rFonts w:ascii="新宋体" w:eastAsia="新宋体" w:hint="eastAsia"/>
          <w:sz w:val="21"/>
        </w:rPr>
        <w:t>，双方应当有秩序地停止联合项目，双方依据诚实信用原则按比例分担所需费用并平等分配共有财产，各方的私有财产仍归该方所有。</w:t>
      </w:r>
    </w:p>
    <w:p w14:paraId="411820E0" w14:textId="370B31E0" w:rsidR="006C100F" w:rsidRDefault="006C100F">
      <w:pPr>
        <w:spacing w:line="440" w:lineRule="exact"/>
        <w:rPr>
          <w:rFonts w:ascii="新宋体" w:eastAsia="新宋体"/>
          <w:sz w:val="21"/>
        </w:rPr>
      </w:pPr>
      <w:r>
        <w:rPr>
          <w:rFonts w:ascii="新宋体" w:eastAsia="新宋体" w:hint="eastAsia"/>
          <w:sz w:val="21"/>
        </w:rPr>
        <w:tab/>
        <w:t>协议任何一方可以根据单方面意愿书面通知另一方终止本协议，但需提前5个工作日以书面形式通知对方，并承担对方已经实际发生的费用及直接损失。</w:t>
      </w:r>
      <w:r w:rsidR="006A638B" w:rsidRPr="006A638B">
        <w:rPr>
          <w:rFonts w:ascii="新宋体" w:eastAsia="新宋体" w:hint="eastAsia"/>
          <w:sz w:val="21"/>
        </w:rPr>
        <w:t>如</w:t>
      </w:r>
      <w:r w:rsidR="00784435" w:rsidRPr="00D727F6">
        <w:rPr>
          <w:rFonts w:ascii="新宋体" w:eastAsia="新宋体" w:hint="eastAsia"/>
          <w:sz w:val="21"/>
        </w:rPr>
        <w:t>乙方</w:t>
      </w:r>
      <w:r w:rsidR="006A638B" w:rsidRPr="006A638B">
        <w:rPr>
          <w:rFonts w:ascii="新宋体" w:eastAsia="新宋体" w:hint="eastAsia"/>
          <w:sz w:val="21"/>
        </w:rPr>
        <w:t>单方终止协议的还须返还</w:t>
      </w:r>
      <w:r w:rsidR="00784435">
        <w:rPr>
          <w:rFonts w:ascii="新宋体" w:eastAsia="新宋体" w:hint="eastAsia"/>
          <w:sz w:val="21"/>
        </w:rPr>
        <w:t>甲方</w:t>
      </w:r>
      <w:r w:rsidR="006A638B" w:rsidRPr="006A638B">
        <w:rPr>
          <w:rFonts w:ascii="新宋体" w:eastAsia="新宋体" w:hint="eastAsia"/>
          <w:sz w:val="21"/>
        </w:rPr>
        <w:t>已支付的款项。</w:t>
      </w:r>
    </w:p>
    <w:p w14:paraId="55B216C1" w14:textId="77777777" w:rsidR="006C100F" w:rsidRDefault="006C100F">
      <w:pPr>
        <w:numPr>
          <w:ilvl w:val="0"/>
          <w:numId w:val="2"/>
        </w:numPr>
        <w:spacing w:line="440" w:lineRule="exact"/>
        <w:rPr>
          <w:rFonts w:ascii="新宋体" w:eastAsia="新宋体"/>
          <w:sz w:val="21"/>
        </w:rPr>
      </w:pPr>
      <w:r>
        <w:rPr>
          <w:rFonts w:ascii="新宋体" w:eastAsia="新宋体" w:hint="eastAsia"/>
          <w:sz w:val="21"/>
        </w:rPr>
        <w:t>终止条件</w:t>
      </w:r>
    </w:p>
    <w:p w14:paraId="29C0FED7" w14:textId="14647104" w:rsidR="0072116E" w:rsidRDefault="006C100F">
      <w:pPr>
        <w:spacing w:line="440" w:lineRule="exact"/>
        <w:rPr>
          <w:rFonts w:ascii="新宋体" w:eastAsia="新宋体"/>
          <w:sz w:val="21"/>
        </w:rPr>
      </w:pPr>
      <w:r>
        <w:rPr>
          <w:rFonts w:ascii="新宋体" w:eastAsia="新宋体" w:hint="eastAsia"/>
          <w:sz w:val="21"/>
        </w:rPr>
        <w:tab/>
      </w:r>
      <w:r w:rsidR="009E3E90">
        <w:rPr>
          <w:rFonts w:ascii="新宋体" w:eastAsia="新宋体" w:hint="eastAsia"/>
          <w:sz w:val="21"/>
        </w:rPr>
        <w:t>如果一方</w:t>
      </w:r>
      <w:r w:rsidR="009E3E90">
        <w:rPr>
          <w:rFonts w:ascii="新宋体" w:eastAsia="新宋体" w:hint="eastAsia"/>
          <w:color w:val="000000"/>
          <w:sz w:val="21"/>
        </w:rPr>
        <w:t>违反本协议或</w:t>
      </w:r>
      <w:r w:rsidR="009E3E90">
        <w:rPr>
          <w:rFonts w:ascii="新宋体" w:eastAsia="新宋体" w:hint="eastAsia"/>
          <w:sz w:val="21"/>
        </w:rPr>
        <w:t>不能实际履行实质性协议条款、责任，</w:t>
      </w:r>
      <w:r w:rsidR="009E3E90">
        <w:rPr>
          <w:rFonts w:ascii="新宋体" w:eastAsia="新宋体" w:hint="eastAsia"/>
          <w:color w:val="000000"/>
          <w:sz w:val="21"/>
        </w:rPr>
        <w:t>并且</w:t>
      </w:r>
      <w:r w:rsidR="00FF56B8">
        <w:rPr>
          <w:rFonts w:ascii="新宋体" w:eastAsia="新宋体" w:hint="eastAsia"/>
          <w:color w:val="000000"/>
          <w:sz w:val="21"/>
        </w:rPr>
        <w:t>该</w:t>
      </w:r>
      <w:r w:rsidR="00FF56B8">
        <w:rPr>
          <w:rFonts w:ascii="新宋体" w:eastAsia="新宋体"/>
          <w:color w:val="000000"/>
          <w:sz w:val="21"/>
        </w:rPr>
        <w:t>方</w:t>
      </w:r>
      <w:r w:rsidR="009E3E90">
        <w:rPr>
          <w:rFonts w:ascii="新宋体" w:eastAsia="新宋体" w:hint="eastAsia"/>
          <w:color w:val="000000"/>
          <w:sz w:val="21"/>
        </w:rPr>
        <w:t>在收到非违约方要求对该等违约或</w:t>
      </w:r>
      <w:r w:rsidR="009E3E90">
        <w:rPr>
          <w:rFonts w:ascii="新宋体" w:eastAsia="新宋体"/>
          <w:color w:val="000000"/>
          <w:sz w:val="21"/>
        </w:rPr>
        <w:t>不履行行为</w:t>
      </w:r>
      <w:r w:rsidR="009E3E90">
        <w:rPr>
          <w:rFonts w:ascii="新宋体" w:eastAsia="新宋体" w:hint="eastAsia"/>
          <w:color w:val="000000"/>
          <w:sz w:val="21"/>
        </w:rPr>
        <w:t>予以</w:t>
      </w:r>
      <w:r w:rsidR="009E3E90">
        <w:rPr>
          <w:rFonts w:ascii="新宋体" w:eastAsia="新宋体"/>
          <w:color w:val="000000"/>
          <w:sz w:val="21"/>
        </w:rPr>
        <w:t>纠正</w:t>
      </w:r>
      <w:r w:rsidR="009E3E90">
        <w:rPr>
          <w:rFonts w:ascii="新宋体" w:eastAsia="新宋体" w:hint="eastAsia"/>
          <w:color w:val="000000"/>
          <w:sz w:val="21"/>
        </w:rPr>
        <w:t>的书面通知后30天内未能纠正该等违约的，非</w:t>
      </w:r>
      <w:r w:rsidR="009E3E90">
        <w:rPr>
          <w:rFonts w:ascii="新宋体" w:eastAsia="新宋体"/>
          <w:color w:val="000000"/>
          <w:sz w:val="21"/>
        </w:rPr>
        <w:t>违约方</w:t>
      </w:r>
      <w:r w:rsidR="009E3E90">
        <w:rPr>
          <w:rFonts w:ascii="新宋体" w:eastAsia="新宋体" w:hint="eastAsia"/>
          <w:color w:val="000000"/>
          <w:sz w:val="21"/>
        </w:rPr>
        <w:t>有权</w:t>
      </w:r>
      <w:r w:rsidR="009E3E90">
        <w:rPr>
          <w:rFonts w:ascii="新宋体" w:eastAsia="新宋体"/>
          <w:color w:val="000000"/>
          <w:sz w:val="21"/>
        </w:rPr>
        <w:t>立即</w:t>
      </w:r>
      <w:r w:rsidR="009E3E90">
        <w:rPr>
          <w:rFonts w:ascii="新宋体" w:eastAsia="新宋体" w:hint="eastAsia"/>
          <w:color w:val="000000"/>
          <w:sz w:val="21"/>
        </w:rPr>
        <w:t>终止本协议</w:t>
      </w:r>
      <w:r>
        <w:rPr>
          <w:rFonts w:ascii="新宋体" w:eastAsia="新宋体" w:hint="eastAsia"/>
          <w:sz w:val="21"/>
        </w:rPr>
        <w:t>。</w:t>
      </w:r>
    </w:p>
    <w:p w14:paraId="2C1FBABD" w14:textId="0C19533E" w:rsidR="006C100F" w:rsidRDefault="006A638B" w:rsidP="00723F91">
      <w:pPr>
        <w:numPr>
          <w:ilvl w:val="0"/>
          <w:numId w:val="2"/>
        </w:numPr>
        <w:spacing w:line="440" w:lineRule="exact"/>
        <w:rPr>
          <w:rFonts w:ascii="新宋体" w:eastAsia="新宋体"/>
          <w:sz w:val="21"/>
        </w:rPr>
      </w:pPr>
      <w:r w:rsidRPr="006A638B">
        <w:rPr>
          <w:rFonts w:ascii="新宋体" w:eastAsia="新宋体" w:hint="eastAsia"/>
          <w:sz w:val="21"/>
        </w:rPr>
        <w:t>不论本协议因何种原因终止，</w:t>
      </w:r>
      <w:r w:rsidR="0072116E">
        <w:rPr>
          <w:rFonts w:ascii="新宋体" w:eastAsia="新宋体" w:hint="eastAsia"/>
          <w:sz w:val="21"/>
        </w:rPr>
        <w:t>本</w:t>
      </w:r>
      <w:r w:rsidR="006C100F">
        <w:rPr>
          <w:rFonts w:ascii="新宋体" w:eastAsia="新宋体" w:hint="eastAsia"/>
          <w:sz w:val="21"/>
        </w:rPr>
        <w:t>协议的保密条款及知识产权条款在协议终止后仍然</w:t>
      </w:r>
      <w:r w:rsidR="00FF56B8">
        <w:rPr>
          <w:rFonts w:ascii="新宋体" w:eastAsia="新宋体" w:hint="eastAsia"/>
          <w:sz w:val="21"/>
        </w:rPr>
        <w:t>永久</w:t>
      </w:r>
      <w:r w:rsidR="006C100F">
        <w:rPr>
          <w:rFonts w:ascii="新宋体" w:eastAsia="新宋体" w:hint="eastAsia"/>
          <w:sz w:val="21"/>
        </w:rPr>
        <w:t>有效。</w:t>
      </w:r>
    </w:p>
    <w:p w14:paraId="584BA938" w14:textId="77777777" w:rsidR="006C100F" w:rsidRDefault="006C100F">
      <w:pPr>
        <w:spacing w:line="440" w:lineRule="exact"/>
        <w:rPr>
          <w:rFonts w:ascii="新宋体" w:eastAsia="新宋体" w:hAnsi="新宋体"/>
          <w:sz w:val="21"/>
          <w:szCs w:val="21"/>
        </w:rPr>
      </w:pPr>
    </w:p>
    <w:p w14:paraId="69A7AAE6" w14:textId="77777777" w:rsidR="006C100F" w:rsidRDefault="006C100F">
      <w:pPr>
        <w:pStyle w:val="3"/>
        <w:numPr>
          <w:ilvl w:val="0"/>
          <w:numId w:val="1"/>
        </w:numPr>
        <w:spacing w:before="0" w:after="0" w:line="440" w:lineRule="exact"/>
        <w:jc w:val="center"/>
        <w:rPr>
          <w:rFonts w:ascii="新宋体" w:eastAsia="新宋体" w:hAnsi="新宋体"/>
          <w:sz w:val="21"/>
          <w:szCs w:val="21"/>
        </w:rPr>
      </w:pPr>
      <w:r>
        <w:rPr>
          <w:rFonts w:ascii="新宋体" w:eastAsia="新宋体" w:hAnsi="新宋体" w:hint="eastAsia"/>
          <w:sz w:val="21"/>
          <w:szCs w:val="21"/>
        </w:rPr>
        <w:t>保证</w:t>
      </w:r>
    </w:p>
    <w:p w14:paraId="51E054AB" w14:textId="77777777" w:rsidR="005304D9" w:rsidRDefault="005304D9" w:rsidP="005304D9">
      <w:pPr>
        <w:numPr>
          <w:ilvl w:val="0"/>
          <w:numId w:val="2"/>
        </w:numPr>
        <w:spacing w:line="440" w:lineRule="exact"/>
        <w:rPr>
          <w:rFonts w:ascii="新宋体" w:eastAsia="新宋体"/>
          <w:sz w:val="21"/>
        </w:rPr>
      </w:pPr>
      <w:r>
        <w:rPr>
          <w:rFonts w:ascii="新宋体" w:eastAsia="新宋体"/>
          <w:sz w:val="21"/>
        </w:rPr>
        <w:t>不侵权保证</w:t>
      </w:r>
    </w:p>
    <w:p w14:paraId="261CF27F" w14:textId="057909E7" w:rsidR="005304D9" w:rsidRPr="005304D9" w:rsidRDefault="005304D9" w:rsidP="005304D9">
      <w:pPr>
        <w:spacing w:line="440" w:lineRule="exact"/>
        <w:ind w:firstLine="420"/>
        <w:rPr>
          <w:rFonts w:ascii="新宋体" w:eastAsia="新宋体"/>
          <w:sz w:val="21"/>
        </w:rPr>
      </w:pPr>
      <w:r w:rsidRPr="005304D9">
        <w:rPr>
          <w:rFonts w:ascii="新宋体" w:eastAsia="新宋体" w:hint="eastAsia"/>
          <w:sz w:val="21"/>
        </w:rPr>
        <w:t>乙方应保证其为甲方提供的联合项目研发服务、交付的工作成果合法、且不存在侵犯任何第三方知识产权</w:t>
      </w:r>
      <w:r w:rsidRPr="005304D9">
        <w:rPr>
          <w:rFonts w:ascii="新宋体" w:eastAsia="新宋体"/>
          <w:sz w:val="21"/>
        </w:rPr>
        <w:t>或其他</w:t>
      </w:r>
      <w:r w:rsidRPr="005304D9">
        <w:rPr>
          <w:rFonts w:ascii="新宋体" w:eastAsia="新宋体" w:hint="eastAsia"/>
          <w:sz w:val="21"/>
        </w:rPr>
        <w:t>合法权益的</w:t>
      </w:r>
      <w:r w:rsidRPr="005304D9">
        <w:rPr>
          <w:rFonts w:ascii="新宋体" w:eastAsia="新宋体"/>
          <w:sz w:val="21"/>
        </w:rPr>
        <w:t>情形，</w:t>
      </w:r>
      <w:r w:rsidRPr="005304D9">
        <w:rPr>
          <w:rFonts w:ascii="新宋体" w:eastAsia="新宋体" w:hint="eastAsia"/>
          <w:sz w:val="21"/>
        </w:rPr>
        <w:t>亦</w:t>
      </w:r>
      <w:r w:rsidRPr="005304D9">
        <w:rPr>
          <w:rFonts w:ascii="新宋体" w:eastAsia="新宋体"/>
          <w:sz w:val="21"/>
        </w:rPr>
        <w:t>不</w:t>
      </w:r>
      <w:r w:rsidRPr="005304D9">
        <w:rPr>
          <w:rFonts w:ascii="新宋体" w:eastAsia="新宋体" w:hint="eastAsia"/>
          <w:sz w:val="21"/>
        </w:rPr>
        <w:t>会</w:t>
      </w:r>
      <w:r w:rsidRPr="005304D9">
        <w:rPr>
          <w:rFonts w:ascii="新宋体" w:eastAsia="新宋体"/>
          <w:sz w:val="21"/>
        </w:rPr>
        <w:t>与乙方</w:t>
      </w:r>
      <w:r w:rsidRPr="005304D9">
        <w:rPr>
          <w:rFonts w:ascii="新宋体" w:eastAsia="新宋体" w:hint="eastAsia"/>
          <w:sz w:val="21"/>
        </w:rPr>
        <w:t>作为</w:t>
      </w:r>
      <w:r w:rsidRPr="005304D9">
        <w:rPr>
          <w:rFonts w:ascii="新宋体" w:eastAsia="新宋体"/>
          <w:sz w:val="21"/>
        </w:rPr>
        <w:t>协议</w:t>
      </w:r>
      <w:r w:rsidRPr="005304D9">
        <w:rPr>
          <w:rFonts w:ascii="新宋体" w:eastAsia="新宋体" w:hint="eastAsia"/>
          <w:sz w:val="21"/>
        </w:rPr>
        <w:t>一</w:t>
      </w:r>
      <w:r w:rsidRPr="005304D9">
        <w:rPr>
          <w:rFonts w:ascii="新宋体" w:eastAsia="新宋体"/>
          <w:sz w:val="21"/>
        </w:rPr>
        <w:t>方的任何</w:t>
      </w:r>
      <w:r w:rsidRPr="005304D9">
        <w:rPr>
          <w:rFonts w:ascii="新宋体" w:eastAsia="新宋体" w:hint="eastAsia"/>
          <w:sz w:val="21"/>
        </w:rPr>
        <w:t>在先</w:t>
      </w:r>
      <w:r w:rsidRPr="005304D9">
        <w:rPr>
          <w:rFonts w:ascii="新宋体" w:eastAsia="新宋体"/>
          <w:sz w:val="21"/>
        </w:rPr>
        <w:t>协议相冲突</w:t>
      </w:r>
      <w:r w:rsidRPr="005304D9">
        <w:rPr>
          <w:rFonts w:ascii="新宋体" w:eastAsia="新宋体" w:hint="eastAsia"/>
          <w:sz w:val="21"/>
        </w:rPr>
        <w:t>。如乙方交付的工作成果涉及到使用第三方所享有的商标权、著作权、专利权等知识产权及其他合法权利的，乙方应保证已取得相关权利人的合法授权，确保甲方及甲方关联公司不</w:t>
      </w:r>
      <w:r w:rsidRPr="005304D9">
        <w:rPr>
          <w:rFonts w:ascii="新宋体" w:eastAsia="新宋体" w:hint="eastAsia"/>
          <w:sz w:val="21"/>
        </w:rPr>
        <w:lastRenderedPageBreak/>
        <w:t>会因使用乙方交付的工作成果而受到任何第三方的追责。</w:t>
      </w:r>
      <w:r w:rsidR="009E3E90" w:rsidRPr="00785B29">
        <w:rPr>
          <w:rFonts w:ascii="新宋体" w:eastAsia="新宋体" w:hint="eastAsia"/>
          <w:sz w:val="21"/>
        </w:rPr>
        <w:t>若因乙方违反上述保证导致任何争议，乙方应负责解决并承担所有相关法律责任，因此而给甲方造成损失的，应赔偿甲方因此而遭受的一切经济损失</w:t>
      </w:r>
      <w:r w:rsidR="009E3E90">
        <w:rPr>
          <w:rFonts w:ascii="新宋体" w:eastAsia="新宋体" w:hint="eastAsia"/>
          <w:sz w:val="21"/>
        </w:rPr>
        <w:t>。</w:t>
      </w:r>
    </w:p>
    <w:p w14:paraId="6054266D" w14:textId="77777777" w:rsidR="006C100F" w:rsidRDefault="006C100F">
      <w:pPr>
        <w:numPr>
          <w:ilvl w:val="0"/>
          <w:numId w:val="2"/>
        </w:numPr>
        <w:spacing w:line="440" w:lineRule="exact"/>
        <w:rPr>
          <w:rFonts w:ascii="新宋体" w:eastAsia="新宋体"/>
          <w:sz w:val="21"/>
        </w:rPr>
      </w:pPr>
      <w:r>
        <w:rPr>
          <w:rFonts w:ascii="新宋体" w:eastAsia="新宋体" w:hint="eastAsia"/>
          <w:sz w:val="21"/>
        </w:rPr>
        <w:t>责任保证</w:t>
      </w:r>
    </w:p>
    <w:p w14:paraId="1752FA84" w14:textId="32D0297E" w:rsidR="006C100F" w:rsidRDefault="006C100F">
      <w:pPr>
        <w:spacing w:line="440" w:lineRule="exact"/>
        <w:rPr>
          <w:rFonts w:ascii="新宋体" w:eastAsia="新宋体"/>
          <w:sz w:val="21"/>
        </w:rPr>
      </w:pPr>
      <w:r>
        <w:rPr>
          <w:rFonts w:ascii="新宋体" w:eastAsia="新宋体" w:hint="eastAsia"/>
          <w:sz w:val="21"/>
        </w:rPr>
        <w:tab/>
        <w:t>协议一方需向另一方保</w:t>
      </w:r>
      <w:r w:rsidR="004B6235">
        <w:rPr>
          <w:rFonts w:ascii="新宋体" w:eastAsia="新宋体" w:hint="eastAsia"/>
          <w:sz w:val="21"/>
        </w:rPr>
        <w:t>证，应当尽力避免人员伤亡、工作疏忽、遗漏等行为，并应当对己方原因</w:t>
      </w:r>
      <w:r>
        <w:rPr>
          <w:rFonts w:ascii="新宋体" w:eastAsia="新宋体" w:hint="eastAsia"/>
          <w:sz w:val="21"/>
        </w:rPr>
        <w:t>导致对方的损失承担</w:t>
      </w:r>
      <w:r w:rsidR="00FF56B8">
        <w:rPr>
          <w:rFonts w:ascii="新宋体" w:eastAsia="新宋体" w:hint="eastAsia"/>
          <w:sz w:val="21"/>
        </w:rPr>
        <w:t>赔偿</w:t>
      </w:r>
      <w:r>
        <w:rPr>
          <w:rFonts w:ascii="新宋体" w:eastAsia="新宋体" w:hint="eastAsia"/>
          <w:sz w:val="21"/>
        </w:rPr>
        <w:t>责任。</w:t>
      </w:r>
    </w:p>
    <w:p w14:paraId="65616867" w14:textId="77777777" w:rsidR="006C100F" w:rsidRDefault="006C100F">
      <w:pPr>
        <w:numPr>
          <w:ilvl w:val="0"/>
          <w:numId w:val="2"/>
        </w:numPr>
        <w:spacing w:line="440" w:lineRule="exact"/>
        <w:rPr>
          <w:rFonts w:ascii="新宋体" w:eastAsia="新宋体"/>
          <w:sz w:val="21"/>
        </w:rPr>
      </w:pPr>
      <w:r>
        <w:rPr>
          <w:rFonts w:ascii="新宋体" w:eastAsia="新宋体" w:hint="eastAsia"/>
          <w:sz w:val="21"/>
        </w:rPr>
        <w:t>所有权保证</w:t>
      </w:r>
    </w:p>
    <w:p w14:paraId="64EF1813" w14:textId="77777777" w:rsidR="006C100F" w:rsidRDefault="006C100F">
      <w:pPr>
        <w:spacing w:line="440" w:lineRule="exact"/>
        <w:ind w:firstLineChars="200" w:firstLine="420"/>
        <w:rPr>
          <w:rFonts w:ascii="新宋体" w:eastAsia="新宋体"/>
          <w:sz w:val="21"/>
        </w:rPr>
      </w:pPr>
      <w:r>
        <w:rPr>
          <w:rFonts w:ascii="新宋体" w:eastAsia="新宋体" w:hint="eastAsia"/>
          <w:sz w:val="21"/>
        </w:rPr>
        <w:t>双方互相保证，当一方以任何形式提供信息给另一方用于执行本协议时，提供方在法律上拥有此信息，并有权将此信息提供给接收方。</w:t>
      </w:r>
    </w:p>
    <w:p w14:paraId="437B76E1" w14:textId="77777777" w:rsidR="006C100F" w:rsidRDefault="006C100F">
      <w:pPr>
        <w:numPr>
          <w:ilvl w:val="0"/>
          <w:numId w:val="2"/>
        </w:numPr>
        <w:spacing w:line="440" w:lineRule="exact"/>
        <w:rPr>
          <w:rFonts w:ascii="新宋体" w:eastAsia="新宋体"/>
          <w:sz w:val="21"/>
        </w:rPr>
      </w:pPr>
      <w:r>
        <w:rPr>
          <w:rFonts w:ascii="新宋体" w:eastAsia="新宋体" w:hint="eastAsia"/>
          <w:sz w:val="21"/>
        </w:rPr>
        <w:t>其他保证</w:t>
      </w:r>
    </w:p>
    <w:p w14:paraId="728C77BE" w14:textId="173B6221" w:rsidR="006C100F" w:rsidRDefault="006C100F">
      <w:pPr>
        <w:spacing w:line="440" w:lineRule="exact"/>
        <w:rPr>
          <w:rFonts w:ascii="新宋体" w:eastAsia="新宋体"/>
          <w:sz w:val="21"/>
        </w:rPr>
      </w:pPr>
      <w:r>
        <w:rPr>
          <w:rFonts w:ascii="新宋体" w:eastAsia="新宋体" w:hint="eastAsia"/>
          <w:sz w:val="21"/>
        </w:rPr>
        <w:tab/>
        <w:t>除非另外明确规定，协议一方对于</w:t>
      </w:r>
      <w:r w:rsidR="00FF56B8">
        <w:rPr>
          <w:rFonts w:ascii="新宋体" w:eastAsia="新宋体" w:hint="eastAsia"/>
          <w:sz w:val="21"/>
        </w:rPr>
        <w:t>“保密信息”的适用性和商业性</w:t>
      </w:r>
      <w:r>
        <w:rPr>
          <w:rFonts w:ascii="新宋体" w:eastAsia="新宋体" w:hint="eastAsia"/>
          <w:sz w:val="21"/>
        </w:rPr>
        <w:t>不作任何保证。</w:t>
      </w:r>
    </w:p>
    <w:p w14:paraId="11DAA458" w14:textId="77777777" w:rsidR="00CF3871" w:rsidRDefault="00CF3871">
      <w:pPr>
        <w:spacing w:line="440" w:lineRule="exact"/>
        <w:rPr>
          <w:rFonts w:ascii="新宋体" w:eastAsia="新宋体"/>
          <w:sz w:val="21"/>
        </w:rPr>
      </w:pPr>
    </w:p>
    <w:p w14:paraId="0BDF823D" w14:textId="77777777" w:rsidR="006C100F" w:rsidRDefault="006C100F">
      <w:pPr>
        <w:pStyle w:val="3"/>
        <w:numPr>
          <w:ilvl w:val="0"/>
          <w:numId w:val="1"/>
        </w:numPr>
        <w:spacing w:before="0" w:after="0" w:line="440" w:lineRule="exact"/>
        <w:jc w:val="center"/>
        <w:rPr>
          <w:rFonts w:ascii="新宋体" w:eastAsia="新宋体" w:hAnsi="新宋体"/>
          <w:sz w:val="21"/>
          <w:szCs w:val="21"/>
        </w:rPr>
      </w:pPr>
      <w:r>
        <w:rPr>
          <w:rFonts w:ascii="新宋体" w:eastAsia="新宋体" w:hAnsi="新宋体" w:hint="eastAsia"/>
          <w:sz w:val="21"/>
          <w:szCs w:val="21"/>
        </w:rPr>
        <w:t>一般条款</w:t>
      </w:r>
    </w:p>
    <w:p w14:paraId="18940F77" w14:textId="77777777" w:rsidR="006C100F" w:rsidRDefault="006C100F">
      <w:pPr>
        <w:numPr>
          <w:ilvl w:val="0"/>
          <w:numId w:val="2"/>
        </w:numPr>
        <w:spacing w:line="440" w:lineRule="exact"/>
        <w:rPr>
          <w:rFonts w:ascii="新宋体" w:eastAsia="新宋体"/>
          <w:sz w:val="21"/>
        </w:rPr>
      </w:pPr>
      <w:r>
        <w:rPr>
          <w:rFonts w:ascii="新宋体" w:eastAsia="新宋体" w:hint="eastAsia"/>
          <w:sz w:val="21"/>
        </w:rPr>
        <w:t>本协议内容为协议双方一致的意思表示，本协议内容替代协议双方在签订本合作协议之前关于本协议合作所作出的全部意思表示。</w:t>
      </w:r>
    </w:p>
    <w:p w14:paraId="03220FA4" w14:textId="77777777" w:rsidR="006C100F" w:rsidRDefault="006C100F">
      <w:pPr>
        <w:numPr>
          <w:ilvl w:val="0"/>
          <w:numId w:val="2"/>
        </w:numPr>
        <w:spacing w:line="440" w:lineRule="exact"/>
        <w:rPr>
          <w:rFonts w:ascii="新宋体" w:eastAsia="新宋体"/>
          <w:sz w:val="21"/>
        </w:rPr>
      </w:pPr>
      <w:r>
        <w:rPr>
          <w:rFonts w:ascii="新宋体" w:eastAsia="新宋体" w:hint="eastAsia"/>
          <w:sz w:val="21"/>
        </w:rPr>
        <w:t>在任何情况下本合作协议内容的修改应当获得本合作协议双方的书面认可。</w:t>
      </w:r>
    </w:p>
    <w:p w14:paraId="4CBEBE06" w14:textId="5C30496E" w:rsidR="006C100F" w:rsidRDefault="006C100F" w:rsidP="006C12E7">
      <w:pPr>
        <w:numPr>
          <w:ilvl w:val="0"/>
          <w:numId w:val="2"/>
        </w:numPr>
        <w:spacing w:line="440" w:lineRule="exact"/>
        <w:rPr>
          <w:rFonts w:ascii="新宋体" w:eastAsia="新宋体"/>
          <w:sz w:val="21"/>
        </w:rPr>
      </w:pPr>
      <w:r>
        <w:rPr>
          <w:rFonts w:ascii="新宋体" w:eastAsia="新宋体" w:hint="eastAsia"/>
          <w:sz w:val="21"/>
        </w:rPr>
        <w:t>本合作协议的签订、履行及本合作协议的解释应当依照中华人民共和国法律</w:t>
      </w:r>
      <w:r w:rsidR="006C12E7" w:rsidRPr="006C12E7">
        <w:rPr>
          <w:rFonts w:ascii="新宋体" w:eastAsia="新宋体" w:hint="eastAsia"/>
          <w:sz w:val="21"/>
        </w:rPr>
        <w:t>（冲突</w:t>
      </w:r>
      <w:r w:rsidR="00FF56B8">
        <w:rPr>
          <w:rFonts w:ascii="新宋体" w:eastAsia="新宋体" w:hint="eastAsia"/>
          <w:sz w:val="21"/>
        </w:rPr>
        <w:t>法</w:t>
      </w:r>
      <w:r w:rsidR="006C12E7" w:rsidRPr="006C12E7">
        <w:rPr>
          <w:rFonts w:ascii="新宋体" w:eastAsia="新宋体" w:hint="eastAsia"/>
          <w:sz w:val="21"/>
        </w:rPr>
        <w:t>除外）</w:t>
      </w:r>
      <w:r>
        <w:rPr>
          <w:rFonts w:ascii="新宋体" w:eastAsia="新宋体" w:hint="eastAsia"/>
          <w:sz w:val="21"/>
        </w:rPr>
        <w:t>进行，并受其管辖。双方同意本合作协议履行过程中出现争议的，双方应当协商解决，双方协商无法达成一致意见的，双方约定任何一方均有权将争议提交</w:t>
      </w:r>
      <w:r w:rsidR="00EE48F3" w:rsidRPr="00EE48F3">
        <w:rPr>
          <w:rFonts w:ascii="新宋体" w:eastAsia="新宋体" w:hint="eastAsia"/>
          <w:sz w:val="21"/>
        </w:rPr>
        <w:t>至本协议签订地（本协议签订地为深圳市南山区）有</w:t>
      </w:r>
      <w:r>
        <w:rPr>
          <w:rFonts w:ascii="新宋体" w:eastAsia="新宋体" w:hint="eastAsia"/>
          <w:sz w:val="21"/>
        </w:rPr>
        <w:t>管辖权的人民法院诉讼解决。</w:t>
      </w:r>
    </w:p>
    <w:p w14:paraId="4C8CD5E8" w14:textId="63BDC1BA" w:rsidR="006C100F" w:rsidRDefault="006C100F">
      <w:pPr>
        <w:numPr>
          <w:ilvl w:val="0"/>
          <w:numId w:val="2"/>
        </w:numPr>
        <w:spacing w:line="440" w:lineRule="exact"/>
        <w:rPr>
          <w:rFonts w:ascii="新宋体" w:eastAsia="新宋体"/>
          <w:sz w:val="21"/>
        </w:rPr>
      </w:pPr>
      <w:r>
        <w:rPr>
          <w:rFonts w:ascii="新宋体" w:eastAsia="新宋体" w:hint="eastAsia"/>
          <w:sz w:val="21"/>
        </w:rPr>
        <w:t>本协议用所有标题和</w:t>
      </w:r>
      <w:r w:rsidR="00444E39">
        <w:rPr>
          <w:rFonts w:ascii="新宋体" w:eastAsia="新宋体" w:hint="eastAsia"/>
          <w:sz w:val="21"/>
        </w:rPr>
        <w:t>描述的题头仅是为了引述的方便，不是用作解释在本协议下的双方责任。</w:t>
      </w:r>
    </w:p>
    <w:p w14:paraId="51F6FB13" w14:textId="77777777" w:rsidR="006C100F" w:rsidRDefault="006C100F">
      <w:pPr>
        <w:numPr>
          <w:ilvl w:val="0"/>
          <w:numId w:val="2"/>
        </w:numPr>
        <w:spacing w:line="440" w:lineRule="exact"/>
        <w:rPr>
          <w:rFonts w:ascii="新宋体" w:eastAsia="新宋体"/>
          <w:sz w:val="21"/>
        </w:rPr>
      </w:pPr>
      <w:r>
        <w:rPr>
          <w:rFonts w:ascii="新宋体" w:eastAsia="新宋体" w:hint="eastAsia"/>
          <w:sz w:val="21"/>
        </w:rPr>
        <w:t>本协议的任何内容及协议双方的任何行为，在任何意义上都不表示使协议一方成为另一方的代理人。</w:t>
      </w:r>
    </w:p>
    <w:p w14:paraId="0B0AE0EC" w14:textId="158E0A6F" w:rsidR="006C100F" w:rsidRDefault="006C100F">
      <w:pPr>
        <w:numPr>
          <w:ilvl w:val="0"/>
          <w:numId w:val="2"/>
        </w:numPr>
        <w:spacing w:line="440" w:lineRule="exact"/>
        <w:rPr>
          <w:rFonts w:ascii="新宋体" w:eastAsia="新宋体"/>
          <w:sz w:val="21"/>
        </w:rPr>
      </w:pPr>
      <w:r>
        <w:rPr>
          <w:rFonts w:ascii="新宋体" w:eastAsia="新宋体" w:hint="eastAsia"/>
          <w:sz w:val="21"/>
        </w:rPr>
        <w:t>本协议双方的联系地址如下：</w:t>
      </w:r>
    </w:p>
    <w:p w14:paraId="3B63691E" w14:textId="28BABFA2" w:rsidR="006C100F" w:rsidRPr="00CF3871" w:rsidRDefault="00784435" w:rsidP="00CF3871">
      <w:pPr>
        <w:numPr>
          <w:ilvl w:val="0"/>
          <w:numId w:val="6"/>
        </w:numPr>
        <w:spacing w:line="440" w:lineRule="exact"/>
        <w:rPr>
          <w:rFonts w:ascii="新宋体" w:eastAsia="新宋体"/>
          <w:sz w:val="21"/>
        </w:rPr>
      </w:pPr>
      <w:r>
        <w:rPr>
          <w:rFonts w:ascii="新宋体" w:eastAsia="新宋体" w:hint="eastAsia"/>
          <w:sz w:val="21"/>
        </w:rPr>
        <w:t>甲方</w:t>
      </w:r>
      <w:r w:rsidR="00E06BDD">
        <w:rPr>
          <w:rFonts w:ascii="新宋体" w:eastAsia="新宋体" w:hint="eastAsia"/>
          <w:sz w:val="21"/>
        </w:rPr>
        <w:t>的</w:t>
      </w:r>
      <w:r w:rsidR="006C100F" w:rsidRPr="00CF3871">
        <w:rPr>
          <w:rFonts w:ascii="新宋体" w:eastAsia="新宋体" w:hint="eastAsia"/>
          <w:sz w:val="21"/>
        </w:rPr>
        <w:t>地址：</w:t>
      </w:r>
    </w:p>
    <w:p w14:paraId="6AED79B6" w14:textId="77777777" w:rsidR="006B214F" w:rsidRPr="00460540" w:rsidRDefault="006B214F" w:rsidP="006B214F">
      <w:pPr>
        <w:spacing w:line="440" w:lineRule="exact"/>
        <w:ind w:leftChars="150" w:left="420" w:firstLine="420"/>
        <w:rPr>
          <w:rFonts w:ascii="新宋体" w:eastAsia="新宋体" w:hAnsi="新宋体"/>
          <w:sz w:val="21"/>
          <w:szCs w:val="21"/>
        </w:rPr>
      </w:pPr>
      <w:r w:rsidRPr="00460540">
        <w:rPr>
          <w:rFonts w:ascii="新宋体" w:eastAsia="新宋体" w:hAnsi="新宋体" w:hint="eastAsia"/>
          <w:sz w:val="21"/>
          <w:szCs w:val="21"/>
        </w:rPr>
        <w:t>腾讯科技（深圳）有限公司　郑宇飞 收</w:t>
      </w:r>
    </w:p>
    <w:p w14:paraId="336319D4" w14:textId="17AD8E9F" w:rsidR="006B214F" w:rsidRPr="00460540" w:rsidRDefault="006B214F" w:rsidP="006B214F">
      <w:pPr>
        <w:spacing w:line="440" w:lineRule="exact"/>
        <w:ind w:leftChars="150" w:left="420" w:firstLine="420"/>
        <w:rPr>
          <w:rFonts w:ascii="新宋体" w:eastAsia="新宋体" w:hAnsi="新宋体"/>
          <w:sz w:val="21"/>
          <w:szCs w:val="21"/>
        </w:rPr>
      </w:pPr>
      <w:r w:rsidRPr="006B214F">
        <w:rPr>
          <w:rFonts w:ascii="新宋体" w:eastAsia="新宋体" w:hAnsi="新宋体" w:hint="eastAsia"/>
          <w:sz w:val="21"/>
          <w:szCs w:val="21"/>
        </w:rPr>
        <w:t>北京市海淀区西北旺东路10号院腾讯北京总部大楼</w:t>
      </w:r>
    </w:p>
    <w:p w14:paraId="7BE2A444" w14:textId="77777777" w:rsidR="006B214F" w:rsidRDefault="006B214F" w:rsidP="006B214F">
      <w:pPr>
        <w:spacing w:line="440" w:lineRule="exact"/>
        <w:ind w:leftChars="150" w:left="420" w:firstLine="420"/>
        <w:rPr>
          <w:rFonts w:ascii="新宋体" w:eastAsia="新宋体" w:hAnsi="新宋体"/>
          <w:sz w:val="21"/>
          <w:szCs w:val="21"/>
        </w:rPr>
      </w:pPr>
      <w:r w:rsidRPr="00460540">
        <w:rPr>
          <w:rFonts w:ascii="新宋体" w:eastAsia="新宋体" w:hAnsi="新宋体" w:hint="eastAsia"/>
          <w:sz w:val="21"/>
          <w:szCs w:val="21"/>
        </w:rPr>
        <w:t>邮编：100080</w:t>
      </w:r>
    </w:p>
    <w:p w14:paraId="24F879CE" w14:textId="50ADB468" w:rsidR="006C100F" w:rsidRDefault="00530A69" w:rsidP="00CF3871">
      <w:pPr>
        <w:numPr>
          <w:ilvl w:val="0"/>
          <w:numId w:val="6"/>
        </w:numPr>
        <w:spacing w:line="440" w:lineRule="exact"/>
        <w:rPr>
          <w:rFonts w:ascii="新宋体" w:eastAsia="新宋体" w:hAnsi="新宋体"/>
          <w:sz w:val="21"/>
          <w:szCs w:val="21"/>
        </w:rPr>
      </w:pPr>
      <w:r>
        <w:rPr>
          <w:rFonts w:ascii="新宋体" w:eastAsia="新宋体" w:hAnsi="新宋体" w:hint="eastAsia"/>
          <w:sz w:val="21"/>
          <w:szCs w:val="21"/>
        </w:rPr>
        <w:t>乙方</w:t>
      </w:r>
      <w:r w:rsidR="00E06BDD">
        <w:rPr>
          <w:rFonts w:ascii="新宋体" w:eastAsia="新宋体" w:hAnsi="新宋体" w:hint="eastAsia"/>
          <w:sz w:val="21"/>
          <w:szCs w:val="21"/>
        </w:rPr>
        <w:t>的</w:t>
      </w:r>
      <w:r w:rsidR="0070694C" w:rsidRPr="002C6BDA">
        <w:rPr>
          <w:rFonts w:ascii="新宋体" w:eastAsia="新宋体" w:hAnsi="新宋体" w:hint="eastAsia"/>
          <w:sz w:val="21"/>
          <w:szCs w:val="21"/>
          <w:highlight w:val="yellow"/>
        </w:rPr>
        <w:t>清华大学</w:t>
      </w:r>
      <w:r w:rsidR="00E06BDD">
        <w:rPr>
          <w:rFonts w:ascii="新宋体" w:eastAsia="新宋体" w:hAnsi="新宋体" w:hint="eastAsia"/>
          <w:sz w:val="21"/>
          <w:szCs w:val="21"/>
          <w:highlight w:val="yellow"/>
        </w:rPr>
        <w:t>的</w:t>
      </w:r>
      <w:r w:rsidR="006C100F" w:rsidRPr="00CF3871">
        <w:rPr>
          <w:rFonts w:ascii="新宋体" w:eastAsia="新宋体" w:hint="eastAsia"/>
          <w:sz w:val="21"/>
        </w:rPr>
        <w:t>地址</w:t>
      </w:r>
      <w:r w:rsidR="006C100F">
        <w:rPr>
          <w:rFonts w:ascii="新宋体" w:eastAsia="新宋体" w:hAnsi="新宋体" w:hint="eastAsia"/>
          <w:sz w:val="21"/>
          <w:szCs w:val="21"/>
        </w:rPr>
        <w:t>：</w:t>
      </w:r>
    </w:p>
    <w:p w14:paraId="031AAD01" w14:textId="4C8816F3" w:rsidR="00624577" w:rsidRPr="002C6BDA" w:rsidRDefault="00624577" w:rsidP="00624577">
      <w:pPr>
        <w:spacing w:line="440" w:lineRule="exact"/>
        <w:ind w:leftChars="150" w:left="420" w:firstLine="420"/>
        <w:rPr>
          <w:rFonts w:ascii="新宋体" w:eastAsia="新宋体" w:hAnsi="新宋体"/>
          <w:sz w:val="21"/>
          <w:szCs w:val="21"/>
          <w:highlight w:val="yellow"/>
        </w:rPr>
      </w:pPr>
      <w:r w:rsidRPr="002C6BDA">
        <w:rPr>
          <w:rFonts w:ascii="新宋体" w:eastAsia="新宋体" w:hAnsi="新宋体" w:hint="eastAsia"/>
          <w:sz w:val="21"/>
          <w:szCs w:val="21"/>
          <w:highlight w:val="yellow"/>
        </w:rPr>
        <w:t>清华大学</w:t>
      </w:r>
      <w:del w:id="281" w:author="Qi" w:date="2019-11-18T20:35:00Z">
        <w:r w:rsidRPr="002C6BDA" w:rsidDel="0076227E">
          <w:rPr>
            <w:rFonts w:ascii="新宋体" w:eastAsia="新宋体" w:hAnsi="新宋体" w:hint="eastAsia"/>
            <w:sz w:val="21"/>
            <w:szCs w:val="21"/>
            <w:highlight w:val="yellow"/>
          </w:rPr>
          <w:delText>xxx</w:delText>
        </w:r>
      </w:del>
      <w:r w:rsidRPr="002C6BDA">
        <w:rPr>
          <w:rFonts w:ascii="新宋体" w:eastAsia="新宋体" w:hAnsi="新宋体" w:hint="eastAsia"/>
          <w:sz w:val="21"/>
          <w:szCs w:val="21"/>
          <w:highlight w:val="yellow"/>
        </w:rPr>
        <w:t xml:space="preserve">　</w:t>
      </w:r>
      <w:del w:id="282" w:author="Qi" w:date="2019-11-18T20:35:00Z">
        <w:r w:rsidRPr="002C6BDA" w:rsidDel="0076227E">
          <w:rPr>
            <w:rFonts w:ascii="新宋体" w:eastAsia="新宋体" w:hAnsi="新宋体" w:hint="eastAsia"/>
            <w:sz w:val="21"/>
            <w:szCs w:val="21"/>
            <w:highlight w:val="yellow"/>
          </w:rPr>
          <w:delText>xxx</w:delText>
        </w:r>
      </w:del>
      <w:ins w:id="283" w:author="Qi" w:date="2019-11-18T20:35:00Z">
        <w:r w:rsidR="0076227E">
          <w:rPr>
            <w:rFonts w:ascii="新宋体" w:eastAsia="新宋体" w:hAnsi="新宋体" w:hint="eastAsia"/>
            <w:sz w:val="21"/>
            <w:szCs w:val="21"/>
            <w:highlight w:val="yellow"/>
          </w:rPr>
          <w:t>李</w:t>
        </w:r>
      </w:ins>
      <w:ins w:id="284" w:author="Qi" w:date="2019-11-18T20:36:00Z">
        <w:r w:rsidR="0076227E">
          <w:rPr>
            <w:rFonts w:ascii="新宋体" w:eastAsia="新宋体" w:hAnsi="新宋体" w:hint="eastAsia"/>
            <w:sz w:val="21"/>
            <w:szCs w:val="21"/>
            <w:highlight w:val="yellow"/>
          </w:rPr>
          <w:t>琦</w:t>
        </w:r>
      </w:ins>
      <w:r w:rsidRPr="002C6BDA">
        <w:rPr>
          <w:rFonts w:ascii="新宋体" w:eastAsia="新宋体" w:hAnsi="新宋体" w:hint="eastAsia"/>
          <w:sz w:val="21"/>
          <w:szCs w:val="21"/>
          <w:highlight w:val="yellow"/>
        </w:rPr>
        <w:t>收</w:t>
      </w:r>
    </w:p>
    <w:p w14:paraId="316BB790" w14:textId="1BA0EA64" w:rsidR="00624577" w:rsidRPr="00460540" w:rsidRDefault="00624577" w:rsidP="00624577">
      <w:pPr>
        <w:spacing w:line="440" w:lineRule="exact"/>
        <w:ind w:leftChars="150" w:left="420" w:firstLine="420"/>
        <w:rPr>
          <w:rFonts w:ascii="新宋体" w:eastAsia="新宋体" w:hAnsi="新宋体"/>
          <w:sz w:val="21"/>
          <w:szCs w:val="21"/>
        </w:rPr>
      </w:pPr>
      <w:r w:rsidRPr="002C6BDA">
        <w:rPr>
          <w:rFonts w:ascii="新宋体" w:eastAsia="新宋体" w:hAnsi="新宋体" w:hint="eastAsia"/>
          <w:sz w:val="21"/>
          <w:szCs w:val="21"/>
          <w:highlight w:val="yellow"/>
        </w:rPr>
        <w:lastRenderedPageBreak/>
        <w:t>地址：北京市海淀区清华大学</w:t>
      </w:r>
      <w:ins w:id="285" w:author="Qi" w:date="2019-11-18T20:36:00Z">
        <w:r w:rsidR="0076227E">
          <w:rPr>
            <w:rFonts w:ascii="新宋体" w:eastAsia="新宋体" w:hAnsi="新宋体" w:hint="eastAsia"/>
            <w:sz w:val="21"/>
            <w:szCs w:val="21"/>
            <w:highlight w:val="yellow"/>
          </w:rPr>
          <w:t>FIT 4-204</w:t>
        </w:r>
      </w:ins>
      <w:del w:id="286" w:author="Qi" w:date="2019-11-18T20:36:00Z">
        <w:r w:rsidRPr="002C6BDA" w:rsidDel="0076227E">
          <w:rPr>
            <w:rFonts w:ascii="新宋体" w:eastAsia="新宋体" w:hAnsi="新宋体" w:hint="eastAsia"/>
            <w:sz w:val="21"/>
            <w:szCs w:val="21"/>
            <w:highlight w:val="yellow"/>
          </w:rPr>
          <w:delText>xxx</w:delText>
        </w:r>
      </w:del>
    </w:p>
    <w:p w14:paraId="5E64F4F3" w14:textId="3B91B966" w:rsidR="00460540" w:rsidRDefault="00460540" w:rsidP="00A841FE">
      <w:pPr>
        <w:spacing w:line="440" w:lineRule="exact"/>
        <w:ind w:leftChars="150" w:left="420" w:firstLine="420"/>
        <w:rPr>
          <w:rFonts w:ascii="新宋体" w:eastAsia="新宋体" w:hAnsi="新宋体"/>
          <w:sz w:val="21"/>
          <w:szCs w:val="21"/>
        </w:rPr>
      </w:pPr>
      <w:r w:rsidRPr="00460540">
        <w:rPr>
          <w:rFonts w:ascii="新宋体" w:eastAsia="新宋体" w:hAnsi="新宋体" w:hint="eastAsia"/>
          <w:sz w:val="21"/>
          <w:szCs w:val="21"/>
        </w:rPr>
        <w:t>邮编：100084</w:t>
      </w:r>
    </w:p>
    <w:p w14:paraId="52426F33" w14:textId="32CB0F04" w:rsidR="0070694C" w:rsidRDefault="0070694C" w:rsidP="0070694C">
      <w:pPr>
        <w:numPr>
          <w:ilvl w:val="0"/>
          <w:numId w:val="6"/>
        </w:numPr>
        <w:spacing w:line="440" w:lineRule="exact"/>
        <w:rPr>
          <w:rFonts w:ascii="新宋体" w:eastAsia="新宋体" w:hAnsi="新宋体"/>
          <w:sz w:val="21"/>
          <w:szCs w:val="21"/>
        </w:rPr>
      </w:pPr>
      <w:r>
        <w:rPr>
          <w:rFonts w:ascii="新宋体" w:eastAsia="新宋体" w:hAnsi="新宋体" w:hint="eastAsia"/>
          <w:sz w:val="21"/>
          <w:szCs w:val="21"/>
        </w:rPr>
        <w:t>乙方</w:t>
      </w:r>
      <w:r w:rsidR="00E06BDD">
        <w:rPr>
          <w:rFonts w:ascii="新宋体" w:eastAsia="新宋体" w:hAnsi="新宋体" w:hint="eastAsia"/>
          <w:sz w:val="21"/>
          <w:szCs w:val="21"/>
        </w:rPr>
        <w:t>的</w:t>
      </w:r>
      <w:del w:id="287" w:author="T121630" w:date="2019-11-07T20:26:00Z">
        <w:r w:rsidRPr="0070694C" w:rsidDel="00292B43">
          <w:rPr>
            <w:rFonts w:ascii="新宋体" w:eastAsia="新宋体" w:hAnsi="新宋体" w:hint="eastAsia"/>
            <w:sz w:val="21"/>
            <w:szCs w:val="21"/>
            <w:highlight w:val="yellow"/>
          </w:rPr>
          <w:delText>xxx</w:delText>
        </w:r>
        <w:r w:rsidRPr="002C6BDA" w:rsidDel="00292B43">
          <w:rPr>
            <w:rFonts w:ascii="新宋体" w:eastAsia="新宋体" w:hAnsi="新宋体" w:hint="eastAsia"/>
            <w:sz w:val="21"/>
            <w:szCs w:val="21"/>
            <w:highlight w:val="yellow"/>
          </w:rPr>
          <w:delText>大学</w:delText>
        </w:r>
      </w:del>
      <w:ins w:id="288" w:author="T121630" w:date="2019-11-07T20:26:00Z">
        <w:r w:rsidR="00292B43">
          <w:rPr>
            <w:rFonts w:ascii="新宋体" w:eastAsia="新宋体" w:hAnsi="新宋体" w:hint="eastAsia"/>
            <w:sz w:val="21"/>
            <w:szCs w:val="21"/>
            <w:highlight w:val="yellow"/>
          </w:rPr>
          <w:t>武汉大学</w:t>
        </w:r>
      </w:ins>
      <w:r w:rsidR="00E06BDD">
        <w:rPr>
          <w:rFonts w:ascii="新宋体" w:eastAsia="新宋体" w:hAnsi="新宋体" w:hint="eastAsia"/>
          <w:sz w:val="21"/>
          <w:szCs w:val="21"/>
        </w:rPr>
        <w:t>的</w:t>
      </w:r>
      <w:r w:rsidRPr="00CF3871">
        <w:rPr>
          <w:rFonts w:ascii="新宋体" w:eastAsia="新宋体" w:hint="eastAsia"/>
          <w:sz w:val="21"/>
        </w:rPr>
        <w:t>地址</w:t>
      </w:r>
      <w:r>
        <w:rPr>
          <w:rFonts w:ascii="新宋体" w:eastAsia="新宋体" w:hAnsi="新宋体" w:hint="eastAsia"/>
          <w:sz w:val="21"/>
          <w:szCs w:val="21"/>
        </w:rPr>
        <w:t>：</w:t>
      </w:r>
    </w:p>
    <w:p w14:paraId="2DDE6954" w14:textId="653C9796" w:rsidR="0070694C" w:rsidRPr="002C6BDA" w:rsidRDefault="0070694C" w:rsidP="0070694C">
      <w:pPr>
        <w:spacing w:line="440" w:lineRule="exact"/>
        <w:ind w:leftChars="150" w:left="420" w:firstLine="420"/>
        <w:rPr>
          <w:rFonts w:ascii="新宋体" w:eastAsia="新宋体" w:hAnsi="新宋体"/>
          <w:sz w:val="21"/>
          <w:szCs w:val="21"/>
          <w:highlight w:val="yellow"/>
        </w:rPr>
      </w:pPr>
      <w:del w:id="289" w:author="T121630" w:date="2019-11-07T20:26:00Z">
        <w:r w:rsidDel="00292B43">
          <w:rPr>
            <w:rFonts w:ascii="新宋体" w:eastAsia="新宋体" w:hAnsi="新宋体" w:hint="eastAsia"/>
            <w:sz w:val="21"/>
            <w:szCs w:val="21"/>
            <w:highlight w:val="yellow"/>
          </w:rPr>
          <w:delText>xxx</w:delText>
        </w:r>
        <w:r w:rsidRPr="002C6BDA" w:rsidDel="00292B43">
          <w:rPr>
            <w:rFonts w:ascii="新宋体" w:eastAsia="新宋体" w:hAnsi="新宋体" w:hint="eastAsia"/>
            <w:sz w:val="21"/>
            <w:szCs w:val="21"/>
            <w:highlight w:val="yellow"/>
          </w:rPr>
          <w:delText>大学</w:delText>
        </w:r>
      </w:del>
      <w:ins w:id="290" w:author="T121630" w:date="2019-11-07T20:26:00Z">
        <w:r w:rsidR="00292B43">
          <w:rPr>
            <w:rFonts w:ascii="新宋体" w:eastAsia="新宋体" w:hAnsi="新宋体" w:hint="eastAsia"/>
            <w:sz w:val="21"/>
            <w:szCs w:val="21"/>
            <w:highlight w:val="yellow"/>
          </w:rPr>
          <w:t>武汉大学</w:t>
        </w:r>
      </w:ins>
      <w:del w:id="291" w:author="zhou xiaoman" w:date="2019-11-18T22:14:00Z">
        <w:r w:rsidRPr="002C6BDA" w:rsidDel="003904ED">
          <w:rPr>
            <w:rFonts w:ascii="新宋体" w:eastAsia="新宋体" w:hAnsi="新宋体" w:hint="eastAsia"/>
            <w:sz w:val="21"/>
            <w:szCs w:val="21"/>
            <w:highlight w:val="yellow"/>
          </w:rPr>
          <w:delText>xxx</w:delText>
        </w:r>
      </w:del>
      <w:r w:rsidRPr="002C6BDA">
        <w:rPr>
          <w:rFonts w:ascii="新宋体" w:eastAsia="新宋体" w:hAnsi="新宋体" w:hint="eastAsia"/>
          <w:sz w:val="21"/>
          <w:szCs w:val="21"/>
          <w:highlight w:val="yellow"/>
        </w:rPr>
        <w:t xml:space="preserve">　</w:t>
      </w:r>
      <w:ins w:id="292" w:author="zhou xiaoman" w:date="2019-11-18T22:14:00Z">
        <w:r w:rsidR="001632AA">
          <w:rPr>
            <w:rFonts w:ascii="新宋体" w:eastAsia="新宋体" w:hAnsi="新宋体" w:hint="eastAsia"/>
            <w:sz w:val="21"/>
            <w:szCs w:val="21"/>
            <w:highlight w:val="yellow"/>
          </w:rPr>
          <w:t>王骞</w:t>
        </w:r>
      </w:ins>
      <w:del w:id="293" w:author="zhou xiaoman" w:date="2019-11-18T22:14:00Z">
        <w:r w:rsidRPr="002C6BDA" w:rsidDel="003904ED">
          <w:rPr>
            <w:rFonts w:ascii="新宋体" w:eastAsia="新宋体" w:hAnsi="新宋体" w:hint="eastAsia"/>
            <w:sz w:val="21"/>
            <w:szCs w:val="21"/>
            <w:highlight w:val="yellow"/>
          </w:rPr>
          <w:delText>xxx</w:delText>
        </w:r>
      </w:del>
      <w:r w:rsidRPr="002C6BDA">
        <w:rPr>
          <w:rFonts w:ascii="新宋体" w:eastAsia="新宋体" w:hAnsi="新宋体" w:hint="eastAsia"/>
          <w:sz w:val="21"/>
          <w:szCs w:val="21"/>
          <w:highlight w:val="yellow"/>
        </w:rPr>
        <w:t>收</w:t>
      </w:r>
    </w:p>
    <w:p w14:paraId="487B8552" w14:textId="395BF98F" w:rsidR="0070694C" w:rsidRPr="0070694C" w:rsidRDefault="0070694C" w:rsidP="0070694C">
      <w:pPr>
        <w:spacing w:line="440" w:lineRule="exact"/>
        <w:ind w:leftChars="150" w:left="420" w:firstLine="420"/>
        <w:rPr>
          <w:rFonts w:ascii="新宋体" w:eastAsia="新宋体" w:hAnsi="新宋体"/>
          <w:sz w:val="21"/>
          <w:szCs w:val="21"/>
          <w:highlight w:val="yellow"/>
        </w:rPr>
      </w:pPr>
      <w:r w:rsidRPr="002C6BDA">
        <w:rPr>
          <w:rFonts w:ascii="新宋体" w:eastAsia="新宋体" w:hAnsi="新宋体" w:hint="eastAsia"/>
          <w:sz w:val="21"/>
          <w:szCs w:val="21"/>
          <w:highlight w:val="yellow"/>
        </w:rPr>
        <w:t>地址：</w:t>
      </w:r>
      <w:ins w:id="294" w:author="zhou xiaoman" w:date="2019-11-18T22:15:00Z">
        <w:r w:rsidR="001632AA">
          <w:rPr>
            <w:rFonts w:ascii="新宋体" w:eastAsia="新宋体" w:hAnsi="新宋体" w:hint="eastAsia"/>
            <w:sz w:val="21"/>
            <w:szCs w:val="21"/>
            <w:highlight w:val="yellow"/>
          </w:rPr>
          <w:t>湖北省武汉市武昌区八一路</w:t>
        </w:r>
      </w:ins>
      <w:ins w:id="295" w:author="zhou xiaoman" w:date="2019-11-18T22:16:00Z">
        <w:r w:rsidR="001632AA">
          <w:rPr>
            <w:rFonts w:ascii="新宋体" w:eastAsia="新宋体" w:hAnsi="新宋体" w:hint="eastAsia"/>
            <w:sz w:val="21"/>
            <w:szCs w:val="21"/>
            <w:highlight w:val="yellow"/>
          </w:rPr>
          <w:t>2</w:t>
        </w:r>
        <w:r w:rsidR="001632AA">
          <w:rPr>
            <w:rFonts w:ascii="新宋体" w:eastAsia="新宋体" w:hAnsi="新宋体"/>
            <w:sz w:val="21"/>
            <w:szCs w:val="21"/>
            <w:highlight w:val="yellow"/>
          </w:rPr>
          <w:t>99</w:t>
        </w:r>
        <w:r w:rsidR="001632AA">
          <w:rPr>
            <w:rFonts w:ascii="新宋体" w:eastAsia="新宋体" w:hAnsi="新宋体" w:hint="eastAsia"/>
            <w:sz w:val="21"/>
            <w:szCs w:val="21"/>
            <w:highlight w:val="yellow"/>
          </w:rPr>
          <w:t>号</w:t>
        </w:r>
      </w:ins>
      <w:del w:id="296" w:author="zhou xiaoman" w:date="2019-11-18T22:15:00Z">
        <w:r w:rsidRPr="002C6BDA" w:rsidDel="001632AA">
          <w:rPr>
            <w:rFonts w:ascii="新宋体" w:eastAsia="新宋体" w:hAnsi="新宋体" w:hint="eastAsia"/>
            <w:sz w:val="21"/>
            <w:szCs w:val="21"/>
            <w:highlight w:val="yellow"/>
          </w:rPr>
          <w:delText>北京市海淀区清华大学xxx</w:delText>
        </w:r>
      </w:del>
    </w:p>
    <w:p w14:paraId="45B67168" w14:textId="2FD3B7BA" w:rsidR="0070694C" w:rsidRPr="0070694C" w:rsidRDefault="0070694C" w:rsidP="0070694C">
      <w:pPr>
        <w:spacing w:line="440" w:lineRule="exact"/>
        <w:ind w:leftChars="150" w:left="420" w:firstLine="420"/>
        <w:rPr>
          <w:rFonts w:ascii="新宋体" w:eastAsia="新宋体" w:hAnsi="新宋体"/>
          <w:sz w:val="21"/>
          <w:szCs w:val="21"/>
          <w:highlight w:val="yellow"/>
        </w:rPr>
      </w:pPr>
      <w:r w:rsidRPr="0070694C">
        <w:rPr>
          <w:rFonts w:ascii="新宋体" w:eastAsia="新宋体" w:hAnsi="新宋体" w:hint="eastAsia"/>
          <w:sz w:val="21"/>
          <w:szCs w:val="21"/>
          <w:highlight w:val="yellow"/>
        </w:rPr>
        <w:t>邮编：</w:t>
      </w:r>
      <w:ins w:id="297" w:author="zhou xiaoman" w:date="2019-11-18T22:16:00Z">
        <w:r w:rsidR="001632AA">
          <w:rPr>
            <w:rFonts w:ascii="新宋体" w:eastAsia="新宋体" w:hAnsi="新宋体"/>
            <w:sz w:val="21"/>
            <w:szCs w:val="21"/>
            <w:highlight w:val="yellow"/>
          </w:rPr>
          <w:t>4300</w:t>
        </w:r>
      </w:ins>
      <w:ins w:id="298" w:author="zhou xiaoman" w:date="2019-11-18T22:17:00Z">
        <w:r w:rsidR="001632AA">
          <w:rPr>
            <w:rFonts w:ascii="新宋体" w:eastAsia="新宋体" w:hAnsi="新宋体"/>
            <w:sz w:val="21"/>
            <w:szCs w:val="21"/>
            <w:highlight w:val="yellow"/>
          </w:rPr>
          <w:t>72</w:t>
        </w:r>
      </w:ins>
      <w:del w:id="299" w:author="zhou xiaoman" w:date="2019-11-18T22:16:00Z">
        <w:r w:rsidRPr="0070694C" w:rsidDel="001632AA">
          <w:rPr>
            <w:rFonts w:ascii="新宋体" w:eastAsia="新宋体" w:hAnsi="新宋体" w:hint="eastAsia"/>
            <w:sz w:val="21"/>
            <w:szCs w:val="21"/>
            <w:highlight w:val="yellow"/>
          </w:rPr>
          <w:delText>xxx</w:delText>
        </w:r>
      </w:del>
    </w:p>
    <w:p w14:paraId="161B97DF" w14:textId="67DCBBF4" w:rsidR="006C100F" w:rsidRDefault="00460540">
      <w:pPr>
        <w:numPr>
          <w:ilvl w:val="0"/>
          <w:numId w:val="2"/>
        </w:numPr>
        <w:spacing w:line="440" w:lineRule="exact"/>
        <w:rPr>
          <w:rFonts w:ascii="新宋体" w:eastAsia="新宋体"/>
          <w:sz w:val="21"/>
        </w:rPr>
      </w:pPr>
      <w:r>
        <w:rPr>
          <w:rFonts w:ascii="新宋体" w:eastAsia="新宋体" w:hint="eastAsia"/>
          <w:sz w:val="21"/>
        </w:rPr>
        <w:t>本协议一式</w:t>
      </w:r>
      <w:r w:rsidR="006C2145">
        <w:rPr>
          <w:rFonts w:ascii="新宋体" w:eastAsia="新宋体" w:hint="eastAsia"/>
          <w:sz w:val="21"/>
          <w:highlight w:val="yellow"/>
        </w:rPr>
        <w:t>x</w:t>
      </w:r>
      <w:r>
        <w:rPr>
          <w:rFonts w:ascii="新宋体" w:eastAsia="新宋体" w:hint="eastAsia"/>
          <w:sz w:val="21"/>
        </w:rPr>
        <w:t>份，甲方执</w:t>
      </w:r>
      <w:r w:rsidR="001A6F2D">
        <w:rPr>
          <w:rFonts w:ascii="新宋体" w:eastAsia="新宋体" w:hint="eastAsia"/>
          <w:sz w:val="21"/>
        </w:rPr>
        <w:t>两</w:t>
      </w:r>
      <w:r>
        <w:rPr>
          <w:rFonts w:ascii="新宋体" w:eastAsia="新宋体" w:hint="eastAsia"/>
          <w:sz w:val="21"/>
        </w:rPr>
        <w:t>份，</w:t>
      </w:r>
      <w:r w:rsidRPr="00E774ED">
        <w:rPr>
          <w:rFonts w:ascii="新宋体" w:eastAsia="新宋体" w:hint="eastAsia"/>
          <w:sz w:val="21"/>
          <w:highlight w:val="yellow"/>
        </w:rPr>
        <w:t>乙方</w:t>
      </w:r>
      <w:r w:rsidR="00E06BDD">
        <w:rPr>
          <w:rFonts w:ascii="新宋体" w:eastAsia="新宋体" w:hint="eastAsia"/>
          <w:sz w:val="21"/>
          <w:highlight w:val="yellow"/>
        </w:rPr>
        <w:t>的</w:t>
      </w:r>
      <w:r w:rsidR="0070694C" w:rsidRPr="00E774ED">
        <w:rPr>
          <w:rFonts w:ascii="新宋体" w:eastAsia="新宋体" w:hint="eastAsia"/>
          <w:sz w:val="21"/>
          <w:highlight w:val="yellow"/>
        </w:rPr>
        <w:t>清华大学</w:t>
      </w:r>
      <w:r>
        <w:rPr>
          <w:rFonts w:ascii="新宋体" w:eastAsia="新宋体" w:hint="eastAsia"/>
          <w:sz w:val="21"/>
        </w:rPr>
        <w:t>执五份，</w:t>
      </w:r>
      <w:r w:rsidR="0070694C" w:rsidRPr="0070694C">
        <w:rPr>
          <w:rFonts w:ascii="新宋体" w:eastAsia="新宋体" w:hint="eastAsia"/>
          <w:sz w:val="21"/>
          <w:highlight w:val="yellow"/>
        </w:rPr>
        <w:t>乙方</w:t>
      </w:r>
      <w:r w:rsidR="00E06BDD">
        <w:rPr>
          <w:rFonts w:ascii="新宋体" w:eastAsia="新宋体" w:hint="eastAsia"/>
          <w:sz w:val="21"/>
          <w:highlight w:val="yellow"/>
        </w:rPr>
        <w:t>的</w:t>
      </w:r>
      <w:del w:id="300" w:author="T121630" w:date="2019-11-07T20:26:00Z">
        <w:r w:rsidR="0070694C" w:rsidRPr="0070694C" w:rsidDel="00292B43">
          <w:rPr>
            <w:rFonts w:ascii="新宋体" w:eastAsia="新宋体" w:hint="eastAsia"/>
            <w:sz w:val="21"/>
            <w:highlight w:val="yellow"/>
          </w:rPr>
          <w:delText>xxx大学</w:delText>
        </w:r>
      </w:del>
      <w:ins w:id="301" w:author="T121630" w:date="2019-11-07T20:26:00Z">
        <w:r w:rsidR="00292B43">
          <w:rPr>
            <w:rFonts w:ascii="新宋体" w:eastAsia="新宋体" w:hint="eastAsia"/>
            <w:sz w:val="21"/>
            <w:highlight w:val="yellow"/>
          </w:rPr>
          <w:t>武汉大学</w:t>
        </w:r>
      </w:ins>
      <w:r w:rsidR="0070694C" w:rsidRPr="0070694C">
        <w:rPr>
          <w:rFonts w:ascii="新宋体" w:eastAsia="新宋体" w:hint="eastAsia"/>
          <w:sz w:val="21"/>
          <w:highlight w:val="yellow"/>
        </w:rPr>
        <w:t>执x份</w:t>
      </w:r>
      <w:r>
        <w:rPr>
          <w:rFonts w:ascii="新宋体" w:eastAsia="新宋体" w:hint="eastAsia"/>
          <w:sz w:val="21"/>
        </w:rPr>
        <w:t>经</w:t>
      </w:r>
      <w:r w:rsidR="00E06BDD">
        <w:rPr>
          <w:rFonts w:ascii="新宋体" w:eastAsia="新宋体" w:hint="eastAsia"/>
          <w:sz w:val="21"/>
        </w:rPr>
        <w:t>三</w:t>
      </w:r>
      <w:r>
        <w:rPr>
          <w:rFonts w:ascii="新宋体" w:eastAsia="新宋体" w:hint="eastAsia"/>
          <w:sz w:val="21"/>
        </w:rPr>
        <w:t>方</w:t>
      </w:r>
      <w:r w:rsidR="005304D9">
        <w:rPr>
          <w:rFonts w:ascii="新宋体" w:eastAsia="新宋体" w:hint="eastAsia"/>
          <w:sz w:val="21"/>
        </w:rPr>
        <w:t>加盖公章</w:t>
      </w:r>
      <w:r w:rsidR="005304D9">
        <w:rPr>
          <w:rFonts w:ascii="新宋体" w:eastAsia="新宋体"/>
          <w:sz w:val="21"/>
        </w:rPr>
        <w:t>或合同专用</w:t>
      </w:r>
      <w:r>
        <w:rPr>
          <w:rFonts w:ascii="新宋体" w:eastAsia="新宋体" w:hint="eastAsia"/>
          <w:sz w:val="21"/>
        </w:rPr>
        <w:t>章后生效</w:t>
      </w:r>
      <w:r w:rsidR="00444E39">
        <w:rPr>
          <w:rFonts w:ascii="新宋体" w:eastAsia="新宋体" w:hint="eastAsia"/>
          <w:sz w:val="21"/>
        </w:rPr>
        <w:t>。</w:t>
      </w:r>
    </w:p>
    <w:p w14:paraId="3B9DFCA3" w14:textId="3F7CBD42" w:rsidR="006C100F" w:rsidRDefault="006C100F" w:rsidP="00622619">
      <w:pPr>
        <w:spacing w:line="440" w:lineRule="exact"/>
        <w:ind w:firstLine="425"/>
        <w:rPr>
          <w:rFonts w:ascii="新宋体" w:eastAsia="新宋体"/>
          <w:sz w:val="21"/>
        </w:rPr>
      </w:pPr>
      <w:r>
        <w:rPr>
          <w:rFonts w:ascii="新宋体" w:eastAsia="新宋体" w:hint="eastAsia"/>
          <w:sz w:val="21"/>
        </w:rPr>
        <w:t>（本行以下无正文）</w:t>
      </w:r>
    </w:p>
    <w:p w14:paraId="36F1BCA7" w14:textId="77777777" w:rsidR="006C100F" w:rsidRDefault="006C100F">
      <w:pPr>
        <w:spacing w:line="440" w:lineRule="exact"/>
        <w:rPr>
          <w:rFonts w:ascii="新宋体" w:eastAsia="新宋体" w:hAnsi="新宋体"/>
          <w:sz w:val="21"/>
          <w:szCs w:val="21"/>
        </w:rPr>
      </w:pPr>
    </w:p>
    <w:p w14:paraId="72DF186C" w14:textId="437DD8B4" w:rsidR="001642E3" w:rsidRDefault="001642E3">
      <w:pPr>
        <w:spacing w:line="440" w:lineRule="exact"/>
        <w:rPr>
          <w:rFonts w:ascii="新宋体" w:eastAsia="新宋体" w:hAnsi="新宋体"/>
          <w:sz w:val="21"/>
          <w:szCs w:val="21"/>
        </w:rPr>
      </w:pPr>
    </w:p>
    <w:p w14:paraId="4DEF3FC4" w14:textId="043282D6" w:rsidR="00043BF4" w:rsidRDefault="00043BF4">
      <w:pPr>
        <w:spacing w:line="440" w:lineRule="exact"/>
        <w:rPr>
          <w:rFonts w:ascii="新宋体" w:eastAsia="新宋体" w:hAnsi="新宋体"/>
          <w:sz w:val="21"/>
          <w:szCs w:val="21"/>
        </w:rPr>
      </w:pPr>
    </w:p>
    <w:p w14:paraId="20D1F8A0" w14:textId="323BE466" w:rsidR="0070694C" w:rsidRDefault="0070694C">
      <w:pPr>
        <w:spacing w:line="440" w:lineRule="exact"/>
        <w:rPr>
          <w:rFonts w:ascii="新宋体" w:eastAsia="新宋体" w:hAnsi="新宋体"/>
          <w:sz w:val="21"/>
          <w:szCs w:val="21"/>
        </w:rPr>
      </w:pPr>
    </w:p>
    <w:p w14:paraId="3EB5E177" w14:textId="629765D9" w:rsidR="0070694C" w:rsidRDefault="0070694C">
      <w:pPr>
        <w:spacing w:line="440" w:lineRule="exact"/>
        <w:rPr>
          <w:rFonts w:ascii="新宋体" w:eastAsia="新宋体" w:hAnsi="新宋体"/>
          <w:sz w:val="21"/>
          <w:szCs w:val="21"/>
        </w:rPr>
      </w:pPr>
    </w:p>
    <w:p w14:paraId="652B2AF1" w14:textId="441B5C15" w:rsidR="0070694C" w:rsidRDefault="0070694C">
      <w:pPr>
        <w:spacing w:line="440" w:lineRule="exact"/>
        <w:rPr>
          <w:rFonts w:ascii="新宋体" w:eastAsia="新宋体" w:hAnsi="新宋体"/>
          <w:sz w:val="21"/>
          <w:szCs w:val="21"/>
        </w:rPr>
      </w:pPr>
    </w:p>
    <w:p w14:paraId="68A8671F" w14:textId="1F88F3C5" w:rsidR="0070694C" w:rsidRDefault="0070694C">
      <w:pPr>
        <w:spacing w:line="440" w:lineRule="exact"/>
        <w:rPr>
          <w:rFonts w:ascii="新宋体" w:eastAsia="新宋体" w:hAnsi="新宋体"/>
          <w:sz w:val="21"/>
          <w:szCs w:val="21"/>
        </w:rPr>
      </w:pPr>
    </w:p>
    <w:p w14:paraId="63FC886F" w14:textId="77777777" w:rsidR="0070694C" w:rsidRDefault="0070694C">
      <w:pPr>
        <w:spacing w:line="440" w:lineRule="exact"/>
        <w:rPr>
          <w:rFonts w:ascii="新宋体" w:eastAsia="新宋体" w:hAnsi="新宋体"/>
          <w:sz w:val="21"/>
          <w:szCs w:val="21"/>
        </w:rPr>
      </w:pPr>
    </w:p>
    <w:p w14:paraId="765DB02A" w14:textId="77777777" w:rsidR="00AE46DC" w:rsidRDefault="00AE46DC">
      <w:pPr>
        <w:spacing w:line="440" w:lineRule="exact"/>
        <w:rPr>
          <w:rFonts w:ascii="新宋体" w:eastAsia="新宋体" w:hAnsi="新宋体"/>
          <w:sz w:val="21"/>
          <w:szCs w:val="21"/>
        </w:rPr>
      </w:pPr>
    </w:p>
    <w:p w14:paraId="73B8EB8E" w14:textId="1A237701" w:rsidR="006C100F" w:rsidRPr="0070694C" w:rsidRDefault="00FF3FEE" w:rsidP="0070694C">
      <w:pPr>
        <w:spacing w:line="440" w:lineRule="exact"/>
        <w:rPr>
          <w:rFonts w:ascii="新宋体" w:eastAsia="新宋体" w:hAnsi="新宋体"/>
          <w:sz w:val="21"/>
          <w:szCs w:val="21"/>
        </w:rPr>
      </w:pPr>
      <w:r>
        <w:rPr>
          <w:rFonts w:ascii="新宋体" w:eastAsia="新宋体" w:hAnsi="新宋体" w:hint="eastAsia"/>
          <w:sz w:val="21"/>
          <w:szCs w:val="21"/>
        </w:rPr>
        <w:t>腾讯科技（</w:t>
      </w:r>
      <w:r w:rsidR="006B214F">
        <w:rPr>
          <w:rFonts w:ascii="新宋体" w:eastAsia="新宋体" w:hAnsi="新宋体" w:hint="eastAsia"/>
          <w:sz w:val="21"/>
          <w:szCs w:val="21"/>
        </w:rPr>
        <w:t>深圳</w:t>
      </w:r>
      <w:r>
        <w:rPr>
          <w:rFonts w:ascii="新宋体" w:eastAsia="新宋体" w:hAnsi="新宋体" w:hint="eastAsia"/>
          <w:sz w:val="21"/>
          <w:szCs w:val="21"/>
        </w:rPr>
        <w:t>）</w:t>
      </w:r>
      <w:r w:rsidR="00346B8F">
        <w:rPr>
          <w:rFonts w:ascii="新宋体" w:eastAsia="新宋体" w:hAnsi="新宋体" w:hint="eastAsia"/>
          <w:sz w:val="21"/>
          <w:szCs w:val="21"/>
        </w:rPr>
        <w:t xml:space="preserve">有限公司 </w:t>
      </w:r>
      <w:r w:rsidR="00FB1805">
        <w:rPr>
          <w:rFonts w:ascii="新宋体" w:eastAsia="新宋体" w:hAnsi="新宋体"/>
          <w:sz w:val="21"/>
          <w:szCs w:val="21"/>
        </w:rPr>
        <w:t xml:space="preserve"> </w:t>
      </w:r>
      <w:r w:rsidR="0070694C">
        <w:rPr>
          <w:rFonts w:ascii="新宋体" w:eastAsia="新宋体" w:hAnsi="新宋体"/>
          <w:sz w:val="21"/>
          <w:szCs w:val="21"/>
        </w:rPr>
        <w:t xml:space="preserve"> </w:t>
      </w:r>
      <w:r w:rsidR="00FB1805">
        <w:rPr>
          <w:rFonts w:ascii="新宋体" w:eastAsia="新宋体" w:hAnsi="新宋体"/>
          <w:sz w:val="21"/>
          <w:szCs w:val="21"/>
        </w:rPr>
        <w:t xml:space="preserve">      </w:t>
      </w:r>
      <w:r w:rsidR="0070694C">
        <w:rPr>
          <w:rFonts w:ascii="新宋体" w:eastAsia="新宋体" w:hAnsi="新宋体"/>
          <w:sz w:val="21"/>
          <w:szCs w:val="21"/>
        </w:rPr>
        <w:t xml:space="preserve">  </w:t>
      </w:r>
      <w:r w:rsidR="00FB1805">
        <w:rPr>
          <w:rFonts w:ascii="新宋体" w:eastAsia="新宋体" w:hAnsi="新宋体"/>
          <w:sz w:val="21"/>
          <w:szCs w:val="21"/>
        </w:rPr>
        <w:t xml:space="preserve">   </w:t>
      </w:r>
      <w:r w:rsidR="00384D16" w:rsidRPr="00000DD6">
        <w:rPr>
          <w:rFonts w:ascii="新宋体" w:eastAsia="新宋体" w:hAnsi="新宋体" w:hint="eastAsia"/>
          <w:sz w:val="21"/>
          <w:szCs w:val="21"/>
        </w:rPr>
        <w:t>清华</w:t>
      </w:r>
      <w:r w:rsidR="006C100F" w:rsidRPr="00000DD6">
        <w:rPr>
          <w:rFonts w:ascii="新宋体" w:eastAsia="新宋体" w:hAnsi="新宋体" w:hint="eastAsia"/>
          <w:sz w:val="21"/>
          <w:szCs w:val="21"/>
        </w:rPr>
        <w:t>大学</w:t>
      </w:r>
      <w:r w:rsidR="0070694C">
        <w:rPr>
          <w:rFonts w:ascii="新宋体" w:eastAsia="新宋体" w:hAnsi="新宋体" w:hint="eastAsia"/>
          <w:sz w:val="21"/>
          <w:szCs w:val="21"/>
        </w:rPr>
        <w:t xml:space="preserve"> </w:t>
      </w:r>
      <w:r w:rsidR="0070694C">
        <w:rPr>
          <w:rFonts w:ascii="新宋体" w:eastAsia="新宋体" w:hAnsi="新宋体"/>
          <w:sz w:val="21"/>
          <w:szCs w:val="21"/>
        </w:rPr>
        <w:t xml:space="preserve">                 </w:t>
      </w:r>
      <w:del w:id="302" w:author="T121630" w:date="2019-11-07T20:26:00Z">
        <w:r w:rsidR="0070694C" w:rsidDel="00292B43">
          <w:rPr>
            <w:rFonts w:ascii="新宋体" w:eastAsia="新宋体" w:hAnsi="新宋体" w:hint="eastAsia"/>
            <w:sz w:val="21"/>
            <w:szCs w:val="21"/>
          </w:rPr>
          <w:delText>xxx</w:delText>
        </w:r>
        <w:r w:rsidR="0070694C" w:rsidRPr="00000DD6" w:rsidDel="00292B43">
          <w:rPr>
            <w:rFonts w:ascii="新宋体" w:eastAsia="新宋体" w:hAnsi="新宋体" w:hint="eastAsia"/>
            <w:sz w:val="21"/>
            <w:szCs w:val="21"/>
          </w:rPr>
          <w:delText>大学</w:delText>
        </w:r>
      </w:del>
      <w:ins w:id="303" w:author="T121630" w:date="2019-11-07T20:26:00Z">
        <w:r w:rsidR="00292B43">
          <w:rPr>
            <w:rFonts w:ascii="新宋体" w:eastAsia="新宋体" w:hAnsi="新宋体" w:hint="eastAsia"/>
            <w:sz w:val="21"/>
            <w:szCs w:val="21"/>
          </w:rPr>
          <w:t>武汉大学</w:t>
        </w:r>
      </w:ins>
    </w:p>
    <w:p w14:paraId="18319E66" w14:textId="679CC4B0" w:rsidR="006C100F" w:rsidRPr="0070694C" w:rsidRDefault="006C100F" w:rsidP="00D96EB4">
      <w:pPr>
        <w:tabs>
          <w:tab w:val="left" w:pos="5718"/>
        </w:tabs>
        <w:spacing w:line="440" w:lineRule="exact"/>
        <w:ind w:firstLineChars="600" w:firstLine="1260"/>
        <w:rPr>
          <w:rFonts w:ascii="新宋体" w:eastAsia="新宋体" w:hAnsi="新宋体"/>
          <w:b/>
          <w:bCs/>
          <w:sz w:val="21"/>
          <w:szCs w:val="21"/>
        </w:rPr>
      </w:pPr>
      <w:r>
        <w:rPr>
          <w:rFonts w:ascii="新宋体" w:eastAsia="新宋体" w:hAnsi="新宋体" w:hint="eastAsia"/>
          <w:sz w:val="21"/>
          <w:szCs w:val="21"/>
        </w:rPr>
        <w:t>（盖章）</w:t>
      </w:r>
      <w:r w:rsidR="0070694C">
        <w:rPr>
          <w:rFonts w:ascii="新宋体" w:eastAsia="新宋体" w:hAnsi="新宋体" w:hint="eastAsia"/>
          <w:sz w:val="21"/>
          <w:szCs w:val="21"/>
        </w:rPr>
        <w:t xml:space="preserve"> </w:t>
      </w:r>
      <w:r w:rsidR="0070694C">
        <w:rPr>
          <w:rFonts w:ascii="新宋体" w:eastAsia="新宋体" w:hAnsi="新宋体"/>
          <w:sz w:val="21"/>
          <w:szCs w:val="21"/>
        </w:rPr>
        <w:t xml:space="preserve">                    </w:t>
      </w:r>
      <w:r>
        <w:rPr>
          <w:rFonts w:ascii="新宋体" w:eastAsia="新宋体" w:hAnsi="新宋体" w:hint="eastAsia"/>
          <w:sz w:val="21"/>
          <w:szCs w:val="21"/>
        </w:rPr>
        <w:t>（盖章）</w:t>
      </w:r>
      <w:r w:rsidR="0070694C">
        <w:rPr>
          <w:rFonts w:ascii="新宋体" w:eastAsia="新宋体" w:hAnsi="新宋体" w:hint="eastAsia"/>
          <w:sz w:val="21"/>
          <w:szCs w:val="21"/>
        </w:rPr>
        <w:t xml:space="preserve"> </w:t>
      </w:r>
      <w:r w:rsidR="0070694C">
        <w:rPr>
          <w:rFonts w:ascii="新宋体" w:eastAsia="新宋体" w:hAnsi="新宋体"/>
          <w:sz w:val="21"/>
          <w:szCs w:val="21"/>
        </w:rPr>
        <w:t xml:space="preserve">                 </w:t>
      </w:r>
      <w:r w:rsidR="0070694C">
        <w:rPr>
          <w:rFonts w:ascii="新宋体" w:eastAsia="新宋体" w:hAnsi="新宋体" w:hint="eastAsia"/>
          <w:sz w:val="21"/>
          <w:szCs w:val="21"/>
        </w:rPr>
        <w:t>（盖章）</w:t>
      </w:r>
    </w:p>
    <w:p w14:paraId="4296739D" w14:textId="77777777" w:rsidR="001642E3" w:rsidRPr="0070694C" w:rsidRDefault="001642E3" w:rsidP="0070694C">
      <w:pPr>
        <w:tabs>
          <w:tab w:val="left" w:pos="4880"/>
        </w:tabs>
        <w:spacing w:line="440" w:lineRule="exact"/>
        <w:rPr>
          <w:rFonts w:ascii="新宋体" w:eastAsia="新宋体" w:hAnsi="新宋体"/>
          <w:sz w:val="21"/>
          <w:szCs w:val="21"/>
        </w:rPr>
      </w:pPr>
    </w:p>
    <w:p w14:paraId="20DE2F98" w14:textId="3A9B1D09" w:rsidR="006C100F" w:rsidRPr="0070694C" w:rsidRDefault="006C100F" w:rsidP="0070694C">
      <w:pPr>
        <w:tabs>
          <w:tab w:val="left" w:pos="4455"/>
        </w:tabs>
        <w:spacing w:line="440" w:lineRule="exact"/>
        <w:rPr>
          <w:rFonts w:ascii="新宋体" w:eastAsia="新宋体" w:hAnsi="新宋体"/>
          <w:b/>
          <w:bCs/>
          <w:sz w:val="21"/>
          <w:szCs w:val="21"/>
          <w:u w:val="single"/>
        </w:rPr>
      </w:pPr>
      <w:r>
        <w:rPr>
          <w:rFonts w:ascii="新宋体" w:eastAsia="新宋体" w:hAnsi="新宋体" w:hint="eastAsia"/>
          <w:sz w:val="21"/>
          <w:szCs w:val="21"/>
        </w:rPr>
        <w:t>授权代表：</w:t>
      </w:r>
      <w:r>
        <w:rPr>
          <w:rFonts w:ascii="新宋体" w:eastAsia="新宋体" w:hAnsi="新宋体" w:hint="eastAsia"/>
          <w:sz w:val="21"/>
          <w:szCs w:val="21"/>
          <w:u w:val="single"/>
        </w:rPr>
        <w:t xml:space="preserve">             </w:t>
      </w:r>
      <w:r w:rsidR="002C6BDA" w:rsidRPr="002C6BDA">
        <w:rPr>
          <w:rFonts w:ascii="新宋体" w:eastAsia="新宋体" w:hAnsi="新宋体"/>
          <w:sz w:val="21"/>
          <w:szCs w:val="21"/>
        </w:rPr>
        <w:t xml:space="preserve">    </w:t>
      </w:r>
      <w:r>
        <w:rPr>
          <w:rFonts w:ascii="新宋体" w:eastAsia="新宋体" w:hAnsi="新宋体" w:hint="eastAsia"/>
          <w:sz w:val="21"/>
          <w:szCs w:val="21"/>
        </w:rPr>
        <w:t>授权代表：</w:t>
      </w:r>
      <w:r>
        <w:rPr>
          <w:rFonts w:ascii="新宋体" w:eastAsia="新宋体" w:hAnsi="新宋体" w:hint="eastAsia"/>
          <w:sz w:val="21"/>
          <w:szCs w:val="21"/>
          <w:u w:val="single"/>
        </w:rPr>
        <w:t xml:space="preserve">              </w:t>
      </w:r>
      <w:r w:rsidR="0070694C">
        <w:rPr>
          <w:rFonts w:ascii="新宋体" w:eastAsia="新宋体" w:hAnsi="新宋体" w:hint="eastAsia"/>
          <w:sz w:val="21"/>
          <w:szCs w:val="21"/>
        </w:rPr>
        <w:t xml:space="preserve"> </w:t>
      </w:r>
      <w:r w:rsidR="0070694C">
        <w:rPr>
          <w:rFonts w:ascii="新宋体" w:eastAsia="新宋体" w:hAnsi="新宋体"/>
          <w:sz w:val="21"/>
          <w:szCs w:val="21"/>
        </w:rPr>
        <w:t xml:space="preserve">   </w:t>
      </w:r>
      <w:r w:rsidR="0070694C">
        <w:rPr>
          <w:rFonts w:ascii="新宋体" w:eastAsia="新宋体" w:hAnsi="新宋体" w:hint="eastAsia"/>
          <w:sz w:val="21"/>
          <w:szCs w:val="21"/>
        </w:rPr>
        <w:t>授权代表：</w:t>
      </w:r>
      <w:r w:rsidR="0070694C">
        <w:rPr>
          <w:rFonts w:ascii="新宋体" w:eastAsia="新宋体" w:hAnsi="新宋体" w:hint="eastAsia"/>
          <w:sz w:val="21"/>
          <w:szCs w:val="21"/>
          <w:u w:val="single"/>
        </w:rPr>
        <w:t xml:space="preserve">              </w:t>
      </w:r>
    </w:p>
    <w:p w14:paraId="2855A2AF" w14:textId="0156D47C" w:rsidR="00F72A68" w:rsidRPr="0070694C" w:rsidRDefault="00F72A68" w:rsidP="0070694C">
      <w:pPr>
        <w:tabs>
          <w:tab w:val="left" w:pos="4880"/>
        </w:tabs>
        <w:spacing w:line="440" w:lineRule="exact"/>
        <w:rPr>
          <w:rFonts w:ascii="新宋体" w:eastAsia="新宋体" w:hAnsi="新宋体"/>
          <w:b/>
          <w:bCs/>
          <w:sz w:val="21"/>
          <w:szCs w:val="21"/>
        </w:rPr>
      </w:pPr>
      <w:r>
        <w:rPr>
          <w:rFonts w:ascii="新宋体" w:eastAsia="新宋体" w:hAnsi="新宋体"/>
          <w:sz w:val="21"/>
          <w:szCs w:val="21"/>
        </w:rPr>
        <w:t xml:space="preserve">                           </w:t>
      </w:r>
      <w:r>
        <w:rPr>
          <w:rFonts w:ascii="新宋体" w:eastAsia="新宋体" w:hAnsi="新宋体" w:hint="eastAsia"/>
          <w:sz w:val="21"/>
          <w:szCs w:val="21"/>
        </w:rPr>
        <w:t>科研</w:t>
      </w:r>
      <w:r>
        <w:rPr>
          <w:rFonts w:ascii="新宋体" w:eastAsia="新宋体" w:hAnsi="新宋体"/>
          <w:sz w:val="21"/>
          <w:szCs w:val="21"/>
        </w:rPr>
        <w:t>主管：</w:t>
      </w:r>
      <w:r>
        <w:rPr>
          <w:rFonts w:ascii="新宋体" w:eastAsia="新宋体" w:hAnsi="新宋体"/>
          <w:sz w:val="21"/>
          <w:szCs w:val="21"/>
          <w:u w:val="single"/>
        </w:rPr>
        <w:t xml:space="preserve">             </w:t>
      </w:r>
      <w:r w:rsidR="00F83F44">
        <w:rPr>
          <w:rFonts w:ascii="新宋体" w:eastAsia="新宋体" w:hAnsi="新宋体"/>
          <w:sz w:val="21"/>
          <w:szCs w:val="21"/>
          <w:u w:val="single"/>
        </w:rPr>
        <w:t xml:space="preserve"> </w:t>
      </w:r>
      <w:r w:rsidR="0070694C">
        <w:rPr>
          <w:rFonts w:ascii="新宋体" w:eastAsia="新宋体" w:hAnsi="新宋体" w:hint="eastAsia"/>
          <w:sz w:val="21"/>
          <w:szCs w:val="21"/>
        </w:rPr>
        <w:t xml:space="preserve"> </w:t>
      </w:r>
      <w:r w:rsidR="0070694C">
        <w:rPr>
          <w:rFonts w:ascii="新宋体" w:eastAsia="新宋体" w:hAnsi="新宋体"/>
          <w:sz w:val="21"/>
          <w:szCs w:val="21"/>
        </w:rPr>
        <w:t xml:space="preserve">   </w:t>
      </w:r>
      <w:r w:rsidR="0070694C">
        <w:rPr>
          <w:rFonts w:ascii="新宋体" w:eastAsia="新宋体" w:hAnsi="新宋体" w:hint="eastAsia"/>
          <w:sz w:val="21"/>
          <w:szCs w:val="21"/>
        </w:rPr>
        <w:t>科研</w:t>
      </w:r>
      <w:r w:rsidR="0070694C">
        <w:rPr>
          <w:rFonts w:ascii="新宋体" w:eastAsia="新宋体" w:hAnsi="新宋体"/>
          <w:sz w:val="21"/>
          <w:szCs w:val="21"/>
        </w:rPr>
        <w:t>主管：</w:t>
      </w:r>
      <w:r w:rsidR="0070694C">
        <w:rPr>
          <w:rFonts w:ascii="新宋体" w:eastAsia="新宋体" w:hAnsi="新宋体"/>
          <w:sz w:val="21"/>
          <w:szCs w:val="21"/>
          <w:u w:val="single"/>
        </w:rPr>
        <w:t xml:space="preserve">              </w:t>
      </w:r>
    </w:p>
    <w:p w14:paraId="431DD3DE" w14:textId="502DD787" w:rsidR="00F72A68" w:rsidRPr="0070694C" w:rsidRDefault="00F72A68" w:rsidP="0070694C">
      <w:pPr>
        <w:tabs>
          <w:tab w:val="left" w:pos="4880"/>
        </w:tabs>
        <w:spacing w:line="440" w:lineRule="exact"/>
        <w:rPr>
          <w:rFonts w:ascii="新宋体" w:eastAsia="新宋体" w:hAnsi="新宋体"/>
          <w:sz w:val="21"/>
          <w:szCs w:val="21"/>
        </w:rPr>
      </w:pPr>
      <w:r>
        <w:rPr>
          <w:rFonts w:ascii="新宋体" w:eastAsia="新宋体" w:hAnsi="新宋体" w:hint="eastAsia"/>
          <w:sz w:val="21"/>
          <w:szCs w:val="21"/>
        </w:rPr>
        <w:t xml:space="preserve">                           联</w:t>
      </w:r>
      <w:r w:rsidR="00F83F44">
        <w:rPr>
          <w:rFonts w:ascii="新宋体" w:eastAsia="新宋体" w:hAnsi="新宋体" w:hint="eastAsia"/>
          <w:sz w:val="21"/>
          <w:szCs w:val="21"/>
        </w:rPr>
        <w:t xml:space="preserve"> </w:t>
      </w:r>
      <w:r>
        <w:rPr>
          <w:rFonts w:ascii="新宋体" w:eastAsia="新宋体" w:hAnsi="新宋体" w:hint="eastAsia"/>
          <w:sz w:val="21"/>
          <w:szCs w:val="21"/>
        </w:rPr>
        <w:t>系</w:t>
      </w:r>
      <w:r w:rsidR="00F83F44">
        <w:rPr>
          <w:rFonts w:ascii="新宋体" w:eastAsia="新宋体" w:hAnsi="新宋体" w:hint="eastAsia"/>
          <w:sz w:val="21"/>
          <w:szCs w:val="21"/>
        </w:rPr>
        <w:t xml:space="preserve"> </w:t>
      </w:r>
      <w:r>
        <w:rPr>
          <w:rFonts w:ascii="新宋体" w:eastAsia="新宋体" w:hAnsi="新宋体" w:hint="eastAsia"/>
          <w:sz w:val="21"/>
          <w:szCs w:val="21"/>
        </w:rPr>
        <w:t>人</w:t>
      </w:r>
      <w:r>
        <w:rPr>
          <w:rFonts w:ascii="新宋体" w:eastAsia="新宋体" w:hAnsi="新宋体"/>
          <w:sz w:val="21"/>
          <w:szCs w:val="21"/>
        </w:rPr>
        <w:t>：</w:t>
      </w:r>
      <w:r w:rsidRPr="00F72A68">
        <w:rPr>
          <w:rFonts w:ascii="新宋体" w:eastAsia="新宋体" w:hAnsi="新宋体"/>
          <w:sz w:val="21"/>
          <w:szCs w:val="21"/>
          <w:u w:val="single"/>
        </w:rPr>
        <w:t xml:space="preserve">             </w:t>
      </w:r>
      <w:r w:rsidR="00F83F44">
        <w:rPr>
          <w:rFonts w:ascii="新宋体" w:eastAsia="新宋体" w:hAnsi="新宋体"/>
          <w:sz w:val="21"/>
          <w:szCs w:val="21"/>
          <w:u w:val="single"/>
        </w:rPr>
        <w:t xml:space="preserve"> </w:t>
      </w:r>
      <w:r w:rsidR="0070694C">
        <w:rPr>
          <w:rFonts w:ascii="新宋体" w:eastAsia="新宋体" w:hAnsi="新宋体" w:hint="eastAsia"/>
          <w:sz w:val="21"/>
          <w:szCs w:val="21"/>
        </w:rPr>
        <w:t xml:space="preserve"> </w:t>
      </w:r>
      <w:r w:rsidR="0070694C">
        <w:rPr>
          <w:rFonts w:ascii="新宋体" w:eastAsia="新宋体" w:hAnsi="新宋体"/>
          <w:sz w:val="21"/>
          <w:szCs w:val="21"/>
        </w:rPr>
        <w:t xml:space="preserve">   </w:t>
      </w:r>
      <w:r w:rsidR="0070694C">
        <w:rPr>
          <w:rFonts w:ascii="新宋体" w:eastAsia="新宋体" w:hAnsi="新宋体" w:hint="eastAsia"/>
          <w:sz w:val="21"/>
          <w:szCs w:val="21"/>
        </w:rPr>
        <w:t>联 系 人</w:t>
      </w:r>
      <w:r w:rsidR="0070694C">
        <w:rPr>
          <w:rFonts w:ascii="新宋体" w:eastAsia="新宋体" w:hAnsi="新宋体"/>
          <w:sz w:val="21"/>
          <w:szCs w:val="21"/>
        </w:rPr>
        <w:t>：</w:t>
      </w:r>
      <w:r w:rsidR="0070694C" w:rsidRPr="00F72A68">
        <w:rPr>
          <w:rFonts w:ascii="新宋体" w:eastAsia="新宋体" w:hAnsi="新宋体"/>
          <w:sz w:val="21"/>
          <w:szCs w:val="21"/>
          <w:u w:val="single"/>
        </w:rPr>
        <w:t xml:space="preserve">             </w:t>
      </w:r>
      <w:r w:rsidR="0070694C">
        <w:rPr>
          <w:rFonts w:ascii="新宋体" w:eastAsia="新宋体" w:hAnsi="新宋体"/>
          <w:sz w:val="21"/>
          <w:szCs w:val="21"/>
          <w:u w:val="single"/>
        </w:rPr>
        <w:t xml:space="preserve"> </w:t>
      </w:r>
    </w:p>
    <w:p w14:paraId="06D4A0BB" w14:textId="1C903543" w:rsidR="006C100F" w:rsidRDefault="006C100F" w:rsidP="0070694C">
      <w:pPr>
        <w:tabs>
          <w:tab w:val="left" w:pos="4880"/>
        </w:tabs>
        <w:spacing w:line="440" w:lineRule="exact"/>
        <w:rPr>
          <w:rFonts w:ascii="新宋体" w:eastAsia="新宋体" w:hAnsi="新宋体"/>
          <w:sz w:val="21"/>
          <w:szCs w:val="21"/>
        </w:rPr>
      </w:pPr>
      <w:r>
        <w:rPr>
          <w:rFonts w:ascii="新宋体" w:eastAsia="新宋体" w:hAnsi="新宋体" w:hint="eastAsia"/>
          <w:sz w:val="21"/>
          <w:szCs w:val="21"/>
        </w:rPr>
        <w:t>日    期：</w:t>
      </w:r>
      <w:r>
        <w:rPr>
          <w:rFonts w:ascii="新宋体" w:eastAsia="新宋体" w:hAnsi="新宋体" w:hint="eastAsia"/>
          <w:sz w:val="21"/>
          <w:szCs w:val="21"/>
          <w:u w:val="single"/>
        </w:rPr>
        <w:t xml:space="preserve">             </w:t>
      </w:r>
      <w:r w:rsidR="002C6BDA" w:rsidRPr="002C6BDA">
        <w:rPr>
          <w:rFonts w:ascii="新宋体" w:eastAsia="新宋体" w:hAnsi="新宋体"/>
          <w:sz w:val="21"/>
          <w:szCs w:val="21"/>
        </w:rPr>
        <w:t xml:space="preserve">    </w:t>
      </w:r>
      <w:r>
        <w:rPr>
          <w:rFonts w:ascii="新宋体" w:eastAsia="新宋体" w:hAnsi="新宋体" w:hint="eastAsia"/>
          <w:sz w:val="21"/>
          <w:szCs w:val="21"/>
        </w:rPr>
        <w:t>日    期：</w:t>
      </w:r>
      <w:r>
        <w:rPr>
          <w:rFonts w:ascii="新宋体" w:eastAsia="新宋体" w:hAnsi="新宋体" w:hint="eastAsia"/>
          <w:sz w:val="21"/>
          <w:szCs w:val="21"/>
          <w:u w:val="single"/>
        </w:rPr>
        <w:t xml:space="preserve">              </w:t>
      </w:r>
      <w:r w:rsidR="0070694C">
        <w:rPr>
          <w:rFonts w:ascii="新宋体" w:eastAsia="新宋体" w:hAnsi="新宋体" w:hint="eastAsia"/>
          <w:sz w:val="21"/>
          <w:szCs w:val="21"/>
        </w:rPr>
        <w:t xml:space="preserve"> </w:t>
      </w:r>
      <w:r w:rsidR="0070694C">
        <w:rPr>
          <w:rFonts w:ascii="新宋体" w:eastAsia="新宋体" w:hAnsi="新宋体"/>
          <w:sz w:val="21"/>
          <w:szCs w:val="21"/>
        </w:rPr>
        <w:t xml:space="preserve">   </w:t>
      </w:r>
      <w:r w:rsidR="0070694C">
        <w:rPr>
          <w:rFonts w:ascii="新宋体" w:eastAsia="新宋体" w:hAnsi="新宋体" w:hint="eastAsia"/>
          <w:sz w:val="21"/>
          <w:szCs w:val="21"/>
        </w:rPr>
        <w:t>日    期：</w:t>
      </w:r>
      <w:r w:rsidR="0070694C">
        <w:rPr>
          <w:rFonts w:ascii="新宋体" w:eastAsia="新宋体" w:hAnsi="新宋体" w:hint="eastAsia"/>
          <w:sz w:val="21"/>
          <w:szCs w:val="21"/>
          <w:u w:val="single"/>
        </w:rPr>
        <w:t xml:space="preserve">              </w:t>
      </w:r>
    </w:p>
    <w:p w14:paraId="2626D67D" w14:textId="77777777" w:rsidR="006C100F" w:rsidRDefault="006C100F">
      <w:pPr>
        <w:tabs>
          <w:tab w:val="left" w:pos="4880"/>
        </w:tabs>
        <w:spacing w:line="440" w:lineRule="exact"/>
        <w:ind w:firstLine="425"/>
        <w:rPr>
          <w:rFonts w:ascii="新宋体" w:eastAsia="新宋体" w:hAnsi="新宋体"/>
          <w:sz w:val="21"/>
          <w:szCs w:val="21"/>
          <w:u w:val="single"/>
        </w:rPr>
      </w:pPr>
    </w:p>
    <w:sectPr w:rsidR="006C100F">
      <w:headerReference w:type="default" r:id="rId8"/>
      <w:footerReference w:type="default" r:id="rId9"/>
      <w:pgSz w:w="11906" w:h="16838"/>
      <w:pgMar w:top="1440" w:right="1800" w:bottom="1440" w:left="1800" w:header="851" w:footer="992" w:gutter="0"/>
      <w:cols w:space="720"/>
      <w:docGrid w:type="lines" w:linePitch="600" w:charSpace="-57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D4187" w14:textId="77777777" w:rsidR="00722C19" w:rsidRDefault="00722C19">
      <w:r>
        <w:separator/>
      </w:r>
    </w:p>
  </w:endnote>
  <w:endnote w:type="continuationSeparator" w:id="0">
    <w:p w14:paraId="58802C89" w14:textId="77777777" w:rsidR="00722C19" w:rsidRDefault="00722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9997F" w14:textId="1148E513" w:rsidR="006C100F" w:rsidRDefault="006C100F">
    <w:pPr>
      <w:pStyle w:val="af2"/>
      <w:rPr>
        <w:rFonts w:ascii="仿宋" w:eastAsia="仿宋" w:hAnsi="仿宋"/>
      </w:rPr>
    </w:pPr>
    <w:r>
      <w:rPr>
        <w:rFonts w:ascii="仿宋" w:eastAsia="仿宋" w:hAnsi="仿宋" w:hint="eastAsia"/>
      </w:rPr>
      <w:t>第</w:t>
    </w:r>
    <w:r>
      <w:rPr>
        <w:rFonts w:ascii="仿宋" w:eastAsia="仿宋" w:hAnsi="仿宋" w:hint="eastAsia"/>
      </w:rPr>
      <w:fldChar w:fldCharType="begin"/>
    </w:r>
    <w:r>
      <w:rPr>
        <w:rStyle w:val="a5"/>
        <w:rFonts w:ascii="仿宋" w:eastAsia="仿宋" w:hAnsi="仿宋" w:hint="eastAsia"/>
      </w:rPr>
      <w:instrText xml:space="preserve"> PAGE </w:instrText>
    </w:r>
    <w:r>
      <w:rPr>
        <w:rFonts w:ascii="仿宋" w:eastAsia="仿宋" w:hAnsi="仿宋" w:hint="eastAsia"/>
      </w:rPr>
      <w:fldChar w:fldCharType="separate"/>
    </w:r>
    <w:r w:rsidR="001632AA">
      <w:rPr>
        <w:rStyle w:val="a5"/>
        <w:rFonts w:ascii="仿宋" w:eastAsia="仿宋" w:hAnsi="仿宋"/>
        <w:noProof/>
      </w:rPr>
      <w:t>5</w:t>
    </w:r>
    <w:r>
      <w:rPr>
        <w:rFonts w:ascii="仿宋" w:eastAsia="仿宋" w:hAnsi="仿宋" w:hint="eastAsia"/>
      </w:rPr>
      <w:fldChar w:fldCharType="end"/>
    </w:r>
    <w:r>
      <w:rPr>
        <w:rFonts w:ascii="仿宋" w:eastAsia="仿宋" w:hAnsi="仿宋" w:hint="eastAsia"/>
      </w:rPr>
      <w:t>页、共</w:t>
    </w:r>
    <w:r>
      <w:rPr>
        <w:rFonts w:ascii="仿宋" w:eastAsia="仿宋" w:hAnsi="仿宋" w:hint="eastAsia"/>
      </w:rPr>
      <w:fldChar w:fldCharType="begin"/>
    </w:r>
    <w:r>
      <w:rPr>
        <w:rStyle w:val="a5"/>
        <w:rFonts w:ascii="仿宋" w:eastAsia="仿宋" w:hAnsi="仿宋" w:hint="eastAsia"/>
      </w:rPr>
      <w:instrText xml:space="preserve"> NUMPAGES </w:instrText>
    </w:r>
    <w:r>
      <w:rPr>
        <w:rFonts w:ascii="仿宋" w:eastAsia="仿宋" w:hAnsi="仿宋" w:hint="eastAsia"/>
      </w:rPr>
      <w:fldChar w:fldCharType="separate"/>
    </w:r>
    <w:r w:rsidR="001632AA">
      <w:rPr>
        <w:rStyle w:val="a5"/>
        <w:rFonts w:ascii="仿宋" w:eastAsia="仿宋" w:hAnsi="仿宋"/>
        <w:noProof/>
      </w:rPr>
      <w:t>10</w:t>
    </w:r>
    <w:r>
      <w:rPr>
        <w:rFonts w:ascii="仿宋" w:eastAsia="仿宋" w:hAnsi="仿宋" w:hint="eastAsia"/>
      </w:rPr>
      <w:fldChar w:fldCharType="end"/>
    </w:r>
    <w:r>
      <w:rPr>
        <w:rFonts w:ascii="仿宋" w:eastAsia="仿宋" w:hAnsi="仿宋" w:hint="eastAsia"/>
      </w:rPr>
      <w:t xml:space="preserve">页                                                             </w:t>
    </w:r>
    <w:r>
      <w:rPr>
        <w:rFonts w:hint="eastAsia"/>
      </w:rPr>
      <w:t>机密文件</w:t>
    </w:r>
    <w:r>
      <w:rPr>
        <w:rFonts w:hint="eastAsia"/>
      </w:rPr>
      <w:t>-</w:t>
    </w:r>
    <w:r>
      <w:rPr>
        <w:rFonts w:hint="eastAsia"/>
      </w:rPr>
      <w:t>禁止外泄</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2A067" w14:textId="77777777" w:rsidR="00722C19" w:rsidRDefault="00722C19">
      <w:r>
        <w:separator/>
      </w:r>
    </w:p>
  </w:footnote>
  <w:footnote w:type="continuationSeparator" w:id="0">
    <w:p w14:paraId="19611ACC" w14:textId="77777777" w:rsidR="00722C19" w:rsidRDefault="00722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F4F5D" w14:textId="5D992266" w:rsidR="006C100F" w:rsidRDefault="007D7ADA">
    <w:pPr>
      <w:pStyle w:val="ad"/>
      <w:rPr>
        <w:rFonts w:ascii="仿宋" w:eastAsia="仿宋" w:hAnsi="仿宋"/>
      </w:rPr>
    </w:pPr>
    <w:r w:rsidRPr="007D7ADA">
      <w:rPr>
        <w:rFonts w:ascii="仿宋" w:eastAsia="仿宋" w:hAnsi="仿宋" w:hint="eastAsia"/>
      </w:rPr>
      <w:t>清华</w:t>
    </w:r>
    <w:r w:rsidR="006C100F">
      <w:rPr>
        <w:rFonts w:ascii="仿宋" w:eastAsia="仿宋" w:hAnsi="仿宋" w:hint="eastAsia"/>
      </w:rPr>
      <w:t>大学</w:t>
    </w:r>
    <w:r w:rsidR="00C53E73">
      <w:rPr>
        <w:rFonts w:ascii="仿宋" w:eastAsia="仿宋" w:hAnsi="仿宋" w:hint="eastAsia"/>
      </w:rPr>
      <w:t>、</w:t>
    </w:r>
    <w:del w:id="304" w:author="T121630" w:date="2019-11-07T20:26:00Z">
      <w:r w:rsidR="00C53E73" w:rsidRPr="00C53E73" w:rsidDel="00292B43">
        <w:rPr>
          <w:rFonts w:ascii="仿宋" w:eastAsia="仿宋" w:hAnsi="仿宋" w:hint="eastAsia"/>
          <w:highlight w:val="yellow"/>
        </w:rPr>
        <w:delText>xxx大学</w:delText>
      </w:r>
    </w:del>
    <w:ins w:id="305" w:author="T121630" w:date="2019-11-07T20:26:00Z">
      <w:r w:rsidR="00292B43">
        <w:rPr>
          <w:rFonts w:ascii="仿宋" w:eastAsia="仿宋" w:hAnsi="仿宋" w:hint="eastAsia"/>
          <w:highlight w:val="yellow"/>
        </w:rPr>
        <w:t>武汉大学</w:t>
      </w:r>
    </w:ins>
    <w:r w:rsidR="006C100F">
      <w:rPr>
        <w:rFonts w:ascii="仿宋" w:eastAsia="仿宋" w:hAnsi="仿宋" w:hint="eastAsia"/>
      </w:rPr>
      <w:t>与</w:t>
    </w:r>
    <w:r w:rsidRPr="007D7ADA">
      <w:rPr>
        <w:rFonts w:ascii="仿宋" w:eastAsia="仿宋" w:hAnsi="仿宋" w:hint="eastAsia"/>
      </w:rPr>
      <w:t>腾讯科技（</w:t>
    </w:r>
    <w:r w:rsidR="006B214F">
      <w:rPr>
        <w:rFonts w:ascii="仿宋" w:eastAsia="仿宋" w:hAnsi="仿宋" w:hint="eastAsia"/>
      </w:rPr>
      <w:t>深圳</w:t>
    </w:r>
    <w:r w:rsidRPr="007D7ADA">
      <w:rPr>
        <w:rFonts w:ascii="仿宋" w:eastAsia="仿宋" w:hAnsi="仿宋" w:hint="eastAsia"/>
      </w:rPr>
      <w:t>）有限公司</w:t>
    </w:r>
    <w:r w:rsidR="006C100F">
      <w:rPr>
        <w:rFonts w:ascii="仿宋" w:eastAsia="仿宋" w:hAnsi="仿宋" w:hint="eastAsia"/>
      </w:rPr>
      <w:t>联合项目协议</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8"/>
    <w:multiLevelType w:val="multilevel"/>
    <w:tmpl w:val="00000008"/>
    <w:lvl w:ilvl="0">
      <w:start w:val="1"/>
      <w:numFmt w:val="bullet"/>
      <w:lvlText w:val=""/>
      <w:lvlJc w:val="left"/>
      <w:pPr>
        <w:tabs>
          <w:tab w:val="num" w:pos="845"/>
        </w:tabs>
        <w:ind w:left="845" w:hanging="420"/>
      </w:pPr>
      <w:rPr>
        <w:rFonts w:ascii="Wingdings" w:hAnsi="Wingdings" w:hint="default"/>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2" w15:restartNumberingAfterBreak="0">
    <w:nsid w:val="00000009"/>
    <w:multiLevelType w:val="multilevel"/>
    <w:tmpl w:val="00000009"/>
    <w:lvl w:ilvl="0">
      <w:start w:val="1"/>
      <w:numFmt w:val="bullet"/>
      <w:lvlText w:val=""/>
      <w:lvlJc w:val="left"/>
      <w:pPr>
        <w:tabs>
          <w:tab w:val="num" w:pos="840"/>
        </w:tabs>
        <w:ind w:left="840" w:hanging="420"/>
      </w:pPr>
      <w:rPr>
        <w:rFonts w:ascii="Wingdings" w:hAnsi="Wingdings" w:hint="default"/>
      </w:rPr>
    </w:lvl>
    <w:lvl w:ilvl="1">
      <w:start w:val="1"/>
      <w:numFmt w:val="decimal"/>
      <w:lvlText w:val="%2."/>
      <w:lvlJc w:val="left"/>
      <w:pPr>
        <w:tabs>
          <w:tab w:val="num" w:pos="1260"/>
        </w:tabs>
        <w:ind w:left="1260" w:hanging="420"/>
      </w:pPr>
      <w:rPr>
        <w:rFonts w:hint="default"/>
      </w:rPr>
    </w:lvl>
    <w:lvl w:ilvl="2">
      <w:start w:val="1"/>
      <w:numFmt w:val="decimal"/>
      <w:lvlText w:val="%3）"/>
      <w:lvlJc w:val="left"/>
      <w:pPr>
        <w:tabs>
          <w:tab w:val="num" w:pos="1980"/>
        </w:tabs>
        <w:ind w:left="1980" w:hanging="720"/>
      </w:pPr>
      <w:rPr>
        <w:rFont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000000A"/>
    <w:multiLevelType w:val="multilevel"/>
    <w:tmpl w:val="3ECA190A"/>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B"/>
    <w:multiLevelType w:val="multilevel"/>
    <w:tmpl w:val="0000000B"/>
    <w:lvl w:ilvl="0">
      <w:start w:val="1"/>
      <w:numFmt w:val="japaneseCounting"/>
      <w:lvlText w:val="第%1章"/>
      <w:lvlJc w:val="left"/>
      <w:pPr>
        <w:tabs>
          <w:tab w:val="num" w:pos="795"/>
        </w:tabs>
        <w:ind w:left="795" w:hanging="7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C"/>
    <w:multiLevelType w:val="multilevel"/>
    <w:tmpl w:val="0000000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000000D"/>
    <w:multiLevelType w:val="multilevel"/>
    <w:tmpl w:val="9D146DC0"/>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0000000E"/>
    <w:multiLevelType w:val="multilevel"/>
    <w:tmpl w:val="0000000E"/>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62C01EF6"/>
    <w:multiLevelType w:val="hybridMultilevel"/>
    <w:tmpl w:val="0DCE0F7A"/>
    <w:lvl w:ilvl="0" w:tplc="0BB2F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EA2A7C"/>
    <w:multiLevelType w:val="multilevel"/>
    <w:tmpl w:val="0000000E"/>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4"/>
  </w:num>
  <w:num w:numId="2">
    <w:abstractNumId w:val="3"/>
  </w:num>
  <w:num w:numId="3">
    <w:abstractNumId w:val="2"/>
  </w:num>
  <w:num w:numId="4">
    <w:abstractNumId w:val="6"/>
  </w:num>
  <w:num w:numId="5">
    <w:abstractNumId w:val="7"/>
  </w:num>
  <w:num w:numId="6">
    <w:abstractNumId w:val="0"/>
  </w:num>
  <w:num w:numId="7">
    <w:abstractNumId w:val="1"/>
  </w:num>
  <w:num w:numId="8">
    <w:abstractNumId w:val="5"/>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121630">
    <w15:presenceInfo w15:providerId="None" w15:userId="T121630"/>
  </w15:person>
  <w15:person w15:author="zhou xiaoman">
    <w15:presenceInfo w15:providerId="Windows Live" w15:userId="20c913ef9fc70846"/>
  </w15:person>
  <w15:person w15:author="ericshding(丁守鸿)">
    <w15:presenceInfo w15:providerId="AD" w15:userId="S-1-5-21-1333135361-625243220-14044502-326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5"/>
  <w:drawingGridHorizontalSpacing w:val="20"/>
  <w:drawingGridVerticalSpacing w:val="20"/>
  <w:displayHorizontalDrawingGridEvery w:val="0"/>
  <w:displayVerticalDrawingGridEvery w:val="2"/>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DD6"/>
    <w:rsid w:val="0002167F"/>
    <w:rsid w:val="00021AE9"/>
    <w:rsid w:val="00043359"/>
    <w:rsid w:val="00043BF4"/>
    <w:rsid w:val="000467D4"/>
    <w:rsid w:val="000532D5"/>
    <w:rsid w:val="000608BD"/>
    <w:rsid w:val="00085B1F"/>
    <w:rsid w:val="00086087"/>
    <w:rsid w:val="000B7F38"/>
    <w:rsid w:val="000D203A"/>
    <w:rsid w:val="000F71F7"/>
    <w:rsid w:val="00120C01"/>
    <w:rsid w:val="00126F33"/>
    <w:rsid w:val="0013375D"/>
    <w:rsid w:val="00151F80"/>
    <w:rsid w:val="00155ABC"/>
    <w:rsid w:val="001617CD"/>
    <w:rsid w:val="001632AA"/>
    <w:rsid w:val="001642E3"/>
    <w:rsid w:val="0017073D"/>
    <w:rsid w:val="00172A27"/>
    <w:rsid w:val="001A00CA"/>
    <w:rsid w:val="001A6F2D"/>
    <w:rsid w:val="001B18AB"/>
    <w:rsid w:val="001B25CE"/>
    <w:rsid w:val="001C1BF3"/>
    <w:rsid w:val="001C37A0"/>
    <w:rsid w:val="001C611D"/>
    <w:rsid w:val="001D7F33"/>
    <w:rsid w:val="001E356A"/>
    <w:rsid w:val="002126B8"/>
    <w:rsid w:val="00214505"/>
    <w:rsid w:val="00215EF1"/>
    <w:rsid w:val="00244767"/>
    <w:rsid w:val="00255284"/>
    <w:rsid w:val="002860D1"/>
    <w:rsid w:val="00292B43"/>
    <w:rsid w:val="002C6BDA"/>
    <w:rsid w:val="002C7B38"/>
    <w:rsid w:val="002D12CB"/>
    <w:rsid w:val="002E5A52"/>
    <w:rsid w:val="002F232F"/>
    <w:rsid w:val="00316EDD"/>
    <w:rsid w:val="003218C9"/>
    <w:rsid w:val="0032193E"/>
    <w:rsid w:val="00340C3E"/>
    <w:rsid w:val="00342056"/>
    <w:rsid w:val="00345762"/>
    <w:rsid w:val="00346B8F"/>
    <w:rsid w:val="00351FB8"/>
    <w:rsid w:val="00365771"/>
    <w:rsid w:val="00365C2C"/>
    <w:rsid w:val="0037668E"/>
    <w:rsid w:val="00384D16"/>
    <w:rsid w:val="00385F54"/>
    <w:rsid w:val="003904ED"/>
    <w:rsid w:val="00391726"/>
    <w:rsid w:val="00394575"/>
    <w:rsid w:val="003A466A"/>
    <w:rsid w:val="003B5783"/>
    <w:rsid w:val="003C76C9"/>
    <w:rsid w:val="003D2D9E"/>
    <w:rsid w:val="003E0568"/>
    <w:rsid w:val="00414C59"/>
    <w:rsid w:val="0041740A"/>
    <w:rsid w:val="0042352F"/>
    <w:rsid w:val="00444E39"/>
    <w:rsid w:val="00454E45"/>
    <w:rsid w:val="0045704C"/>
    <w:rsid w:val="00460540"/>
    <w:rsid w:val="00461EEA"/>
    <w:rsid w:val="004A417E"/>
    <w:rsid w:val="004B6235"/>
    <w:rsid w:val="004C5FE7"/>
    <w:rsid w:val="004E6DDA"/>
    <w:rsid w:val="004F3685"/>
    <w:rsid w:val="004F6997"/>
    <w:rsid w:val="005022D2"/>
    <w:rsid w:val="00507846"/>
    <w:rsid w:val="0051037D"/>
    <w:rsid w:val="005304D9"/>
    <w:rsid w:val="00530A69"/>
    <w:rsid w:val="00537284"/>
    <w:rsid w:val="00570359"/>
    <w:rsid w:val="005835A0"/>
    <w:rsid w:val="005855B2"/>
    <w:rsid w:val="005A0B14"/>
    <w:rsid w:val="005A0E3A"/>
    <w:rsid w:val="005B3976"/>
    <w:rsid w:val="005C2629"/>
    <w:rsid w:val="005D03A9"/>
    <w:rsid w:val="005D3170"/>
    <w:rsid w:val="005D6834"/>
    <w:rsid w:val="005D6ED5"/>
    <w:rsid w:val="0060138E"/>
    <w:rsid w:val="00620A42"/>
    <w:rsid w:val="00622619"/>
    <w:rsid w:val="00622ED8"/>
    <w:rsid w:val="00623946"/>
    <w:rsid w:val="00624577"/>
    <w:rsid w:val="00627926"/>
    <w:rsid w:val="006455C4"/>
    <w:rsid w:val="00655825"/>
    <w:rsid w:val="00672EF9"/>
    <w:rsid w:val="006775C9"/>
    <w:rsid w:val="0068627E"/>
    <w:rsid w:val="00690FB7"/>
    <w:rsid w:val="00691B6A"/>
    <w:rsid w:val="00692CD0"/>
    <w:rsid w:val="006A26C0"/>
    <w:rsid w:val="006A638B"/>
    <w:rsid w:val="006B214F"/>
    <w:rsid w:val="006C100F"/>
    <w:rsid w:val="006C12E7"/>
    <w:rsid w:val="006C2145"/>
    <w:rsid w:val="006C727A"/>
    <w:rsid w:val="006D1DCE"/>
    <w:rsid w:val="006E1FDE"/>
    <w:rsid w:val="006E3634"/>
    <w:rsid w:val="006F18F9"/>
    <w:rsid w:val="006F3CAB"/>
    <w:rsid w:val="0070694C"/>
    <w:rsid w:val="007103E8"/>
    <w:rsid w:val="0071362D"/>
    <w:rsid w:val="0072116E"/>
    <w:rsid w:val="00722C19"/>
    <w:rsid w:val="00723F91"/>
    <w:rsid w:val="00737A03"/>
    <w:rsid w:val="0076227E"/>
    <w:rsid w:val="00774763"/>
    <w:rsid w:val="00775914"/>
    <w:rsid w:val="00784435"/>
    <w:rsid w:val="00792B8A"/>
    <w:rsid w:val="007A418F"/>
    <w:rsid w:val="007A5C6B"/>
    <w:rsid w:val="007B0746"/>
    <w:rsid w:val="007B3A1A"/>
    <w:rsid w:val="007C35C7"/>
    <w:rsid w:val="007D3F4C"/>
    <w:rsid w:val="007D7ADA"/>
    <w:rsid w:val="007E57C2"/>
    <w:rsid w:val="007F2CF7"/>
    <w:rsid w:val="00800C20"/>
    <w:rsid w:val="00810881"/>
    <w:rsid w:val="008205AC"/>
    <w:rsid w:val="00826694"/>
    <w:rsid w:val="008450D8"/>
    <w:rsid w:val="00850DD2"/>
    <w:rsid w:val="00852CA1"/>
    <w:rsid w:val="008667D5"/>
    <w:rsid w:val="008733D2"/>
    <w:rsid w:val="00877BB9"/>
    <w:rsid w:val="008B03B7"/>
    <w:rsid w:val="008B4B5A"/>
    <w:rsid w:val="008D07CA"/>
    <w:rsid w:val="008E6F0B"/>
    <w:rsid w:val="008F01CE"/>
    <w:rsid w:val="008F5877"/>
    <w:rsid w:val="009011C6"/>
    <w:rsid w:val="009121C7"/>
    <w:rsid w:val="00934D41"/>
    <w:rsid w:val="0095164D"/>
    <w:rsid w:val="00954CEE"/>
    <w:rsid w:val="00985573"/>
    <w:rsid w:val="00990D51"/>
    <w:rsid w:val="009A23E7"/>
    <w:rsid w:val="009A5B07"/>
    <w:rsid w:val="009B0AF2"/>
    <w:rsid w:val="009E32E1"/>
    <w:rsid w:val="009E3E90"/>
    <w:rsid w:val="009F1753"/>
    <w:rsid w:val="009F6EF7"/>
    <w:rsid w:val="00A30C4A"/>
    <w:rsid w:val="00A43978"/>
    <w:rsid w:val="00A54812"/>
    <w:rsid w:val="00A60612"/>
    <w:rsid w:val="00A63033"/>
    <w:rsid w:val="00A841FE"/>
    <w:rsid w:val="00A846DE"/>
    <w:rsid w:val="00A938A9"/>
    <w:rsid w:val="00AA1CE0"/>
    <w:rsid w:val="00AB1119"/>
    <w:rsid w:val="00AB5A08"/>
    <w:rsid w:val="00AC4F79"/>
    <w:rsid w:val="00AD0DB5"/>
    <w:rsid w:val="00AD42E6"/>
    <w:rsid w:val="00AD6C15"/>
    <w:rsid w:val="00AE46DC"/>
    <w:rsid w:val="00AE5BF6"/>
    <w:rsid w:val="00AF68EE"/>
    <w:rsid w:val="00B01173"/>
    <w:rsid w:val="00B037FD"/>
    <w:rsid w:val="00B04A13"/>
    <w:rsid w:val="00B14A49"/>
    <w:rsid w:val="00B253B3"/>
    <w:rsid w:val="00B547C2"/>
    <w:rsid w:val="00B62DC6"/>
    <w:rsid w:val="00B71C0B"/>
    <w:rsid w:val="00B80D86"/>
    <w:rsid w:val="00B817C6"/>
    <w:rsid w:val="00BB00CD"/>
    <w:rsid w:val="00BD3883"/>
    <w:rsid w:val="00C13092"/>
    <w:rsid w:val="00C278D0"/>
    <w:rsid w:val="00C34558"/>
    <w:rsid w:val="00C42CDE"/>
    <w:rsid w:val="00C43A19"/>
    <w:rsid w:val="00C452D6"/>
    <w:rsid w:val="00C53E73"/>
    <w:rsid w:val="00C605B2"/>
    <w:rsid w:val="00C616AF"/>
    <w:rsid w:val="00C96313"/>
    <w:rsid w:val="00CB2CB4"/>
    <w:rsid w:val="00CC2926"/>
    <w:rsid w:val="00CD3E50"/>
    <w:rsid w:val="00CE107E"/>
    <w:rsid w:val="00CF3871"/>
    <w:rsid w:val="00CF45ED"/>
    <w:rsid w:val="00CF5BA5"/>
    <w:rsid w:val="00D010EC"/>
    <w:rsid w:val="00D27316"/>
    <w:rsid w:val="00D301B6"/>
    <w:rsid w:val="00D6413F"/>
    <w:rsid w:val="00D650CA"/>
    <w:rsid w:val="00D727F6"/>
    <w:rsid w:val="00D73B63"/>
    <w:rsid w:val="00D747F2"/>
    <w:rsid w:val="00D96EB4"/>
    <w:rsid w:val="00D9750A"/>
    <w:rsid w:val="00DD5597"/>
    <w:rsid w:val="00DE1255"/>
    <w:rsid w:val="00E0588E"/>
    <w:rsid w:val="00E06BDD"/>
    <w:rsid w:val="00E10EC2"/>
    <w:rsid w:val="00E26A1B"/>
    <w:rsid w:val="00E36CFD"/>
    <w:rsid w:val="00E45CD3"/>
    <w:rsid w:val="00E637D3"/>
    <w:rsid w:val="00E70F56"/>
    <w:rsid w:val="00E71BCC"/>
    <w:rsid w:val="00E774ED"/>
    <w:rsid w:val="00EC2958"/>
    <w:rsid w:val="00EE48F3"/>
    <w:rsid w:val="00EE67FC"/>
    <w:rsid w:val="00EF330A"/>
    <w:rsid w:val="00F13C97"/>
    <w:rsid w:val="00F14542"/>
    <w:rsid w:val="00F15C84"/>
    <w:rsid w:val="00F346D1"/>
    <w:rsid w:val="00F43492"/>
    <w:rsid w:val="00F53DB2"/>
    <w:rsid w:val="00F63A1A"/>
    <w:rsid w:val="00F72A68"/>
    <w:rsid w:val="00F735A8"/>
    <w:rsid w:val="00F74BAD"/>
    <w:rsid w:val="00F81553"/>
    <w:rsid w:val="00F83F44"/>
    <w:rsid w:val="00F84413"/>
    <w:rsid w:val="00F862CB"/>
    <w:rsid w:val="00F935F2"/>
    <w:rsid w:val="00F94A09"/>
    <w:rsid w:val="00FA6126"/>
    <w:rsid w:val="00FB1805"/>
    <w:rsid w:val="00FC7104"/>
    <w:rsid w:val="00FD45B4"/>
    <w:rsid w:val="00FE235D"/>
    <w:rsid w:val="00FF0B37"/>
    <w:rsid w:val="00FF19A1"/>
    <w:rsid w:val="00FF1B89"/>
    <w:rsid w:val="00FF3FEE"/>
    <w:rsid w:val="00FF4FD3"/>
    <w:rsid w:val="00FF5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BEC10BC"/>
  <w15:docId w15:val="{ECF77993-D927-4F0D-82AC-EBC9324A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94C"/>
    <w:pPr>
      <w:widowControl w:val="0"/>
      <w:jc w:val="both"/>
    </w:pPr>
    <w:rPr>
      <w:kern w:val="2"/>
      <w:sz w:val="28"/>
    </w:rPr>
  </w:style>
  <w:style w:type="paragraph" w:styleId="1">
    <w:name w:val="heading 1"/>
    <w:basedOn w:val="a"/>
    <w:next w:val="a"/>
    <w:link w:val="10"/>
    <w:qFormat/>
    <w:pPr>
      <w:keepNext/>
      <w:keepLines/>
      <w:kinsoku w:val="0"/>
      <w:overflowPunct w:val="0"/>
      <w:spacing w:before="200" w:after="100" w:line="240" w:lineRule="atLeast"/>
      <w:ind w:firstLine="425"/>
      <w:jc w:val="center"/>
      <w:outlineLvl w:val="0"/>
    </w:pPr>
    <w:rPr>
      <w:b/>
      <w:kern w:val="44"/>
      <w:sz w:val="32"/>
    </w:rPr>
  </w:style>
  <w:style w:type="paragraph" w:styleId="2">
    <w:name w:val="heading 2"/>
    <w:basedOn w:val="a"/>
    <w:next w:val="a0"/>
    <w:qFormat/>
    <w:pPr>
      <w:keepNext/>
      <w:keepLines/>
      <w:spacing w:before="260" w:after="260" w:line="413" w:lineRule="auto"/>
      <w:outlineLvl w:val="1"/>
    </w:pPr>
    <w:rPr>
      <w:rFonts w:ascii="Arial" w:eastAsia="黑体" w:hAnsi="Arial"/>
      <w:b/>
      <w:sz w:val="32"/>
    </w:rPr>
  </w:style>
  <w:style w:type="paragraph" w:styleId="3">
    <w:name w:val="heading 3"/>
    <w:basedOn w:val="a"/>
    <w:next w:val="a0"/>
    <w:qFormat/>
    <w:pPr>
      <w:keepNext/>
      <w:keepLines/>
      <w:spacing w:before="260" w:after="260"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rPr>
      <w:sz w:val="21"/>
    </w:rPr>
  </w:style>
  <w:style w:type="character" w:styleId="a5">
    <w:name w:val="page number"/>
    <w:basedOn w:val="a1"/>
  </w:style>
  <w:style w:type="character" w:styleId="a6">
    <w:name w:val="Strong"/>
    <w:qFormat/>
    <w:rPr>
      <w:b/>
      <w:bCs/>
    </w:rPr>
  </w:style>
  <w:style w:type="character" w:styleId="a7">
    <w:name w:val="Hyperlink"/>
    <w:rPr>
      <w:color w:val="0000FF"/>
      <w:u w:val="single"/>
    </w:rPr>
  </w:style>
  <w:style w:type="character" w:customStyle="1" w:styleId="a8">
    <w:name w:val="正文文本 字符"/>
    <w:link w:val="a9"/>
    <w:rPr>
      <w:kern w:val="2"/>
      <w:sz w:val="28"/>
    </w:rPr>
  </w:style>
  <w:style w:type="character" w:customStyle="1" w:styleId="style51">
    <w:name w:val="style51"/>
  </w:style>
  <w:style w:type="character" w:customStyle="1" w:styleId="aa">
    <w:name w:val="日期 字符"/>
    <w:link w:val="ab"/>
    <w:rPr>
      <w:kern w:val="2"/>
      <w:sz w:val="28"/>
    </w:rPr>
  </w:style>
  <w:style w:type="paragraph" w:styleId="ac">
    <w:name w:val="Body Text Indent"/>
    <w:basedOn w:val="a"/>
    <w:pPr>
      <w:spacing w:line="500" w:lineRule="exact"/>
      <w:ind w:leftChars="400" w:left="1120"/>
    </w:pPr>
    <w:rPr>
      <w:rFonts w:ascii="宋体"/>
    </w:rPr>
  </w:style>
  <w:style w:type="paragraph" w:styleId="ab">
    <w:name w:val="Date"/>
    <w:basedOn w:val="a"/>
    <w:next w:val="a"/>
    <w:link w:val="aa"/>
    <w:pPr>
      <w:ind w:leftChars="2500" w:left="100"/>
    </w:pPr>
  </w:style>
  <w:style w:type="paragraph" w:styleId="ad">
    <w:name w:val="header"/>
    <w:basedOn w:val="a"/>
    <w:pPr>
      <w:pBdr>
        <w:bottom w:val="single" w:sz="6" w:space="1" w:color="auto"/>
      </w:pBdr>
      <w:tabs>
        <w:tab w:val="center" w:pos="4153"/>
        <w:tab w:val="right" w:pos="8306"/>
      </w:tabs>
      <w:snapToGrid w:val="0"/>
      <w:jc w:val="center"/>
    </w:pPr>
    <w:rPr>
      <w:sz w:val="18"/>
    </w:rPr>
  </w:style>
  <w:style w:type="paragraph" w:styleId="ae">
    <w:name w:val="annotation text"/>
    <w:basedOn w:val="a"/>
    <w:link w:val="af"/>
    <w:pPr>
      <w:jc w:val="left"/>
    </w:pPr>
  </w:style>
  <w:style w:type="paragraph" w:styleId="af0">
    <w:name w:val="annotation subject"/>
    <w:basedOn w:val="ae"/>
    <w:next w:val="ae"/>
    <w:rPr>
      <w:b/>
    </w:rPr>
  </w:style>
  <w:style w:type="paragraph" w:styleId="af1">
    <w:name w:val="Normal (Web)"/>
    <w:basedOn w:val="a"/>
    <w:pPr>
      <w:widowControl/>
      <w:spacing w:before="100" w:beforeAutospacing="1" w:after="100" w:afterAutospacing="1"/>
      <w:jc w:val="left"/>
    </w:pPr>
    <w:rPr>
      <w:rFonts w:ascii="宋体" w:hAnsi="宋体" w:cs="宋体"/>
      <w:kern w:val="0"/>
      <w:sz w:val="24"/>
      <w:szCs w:val="24"/>
    </w:rPr>
  </w:style>
  <w:style w:type="paragraph" w:styleId="af2">
    <w:name w:val="footer"/>
    <w:basedOn w:val="a"/>
    <w:pPr>
      <w:tabs>
        <w:tab w:val="center" w:pos="4153"/>
        <w:tab w:val="right" w:pos="8306"/>
      </w:tabs>
      <w:snapToGrid w:val="0"/>
      <w:jc w:val="left"/>
    </w:pPr>
    <w:rPr>
      <w:sz w:val="18"/>
    </w:rPr>
  </w:style>
  <w:style w:type="paragraph" w:styleId="af3">
    <w:name w:val="Balloon Text"/>
    <w:basedOn w:val="a"/>
    <w:rPr>
      <w:sz w:val="18"/>
    </w:rPr>
  </w:style>
  <w:style w:type="paragraph" w:styleId="a0">
    <w:name w:val="Normal Indent"/>
    <w:basedOn w:val="a"/>
    <w:pPr>
      <w:ind w:firstLine="420"/>
    </w:pPr>
  </w:style>
  <w:style w:type="paragraph" w:styleId="a9">
    <w:name w:val="Body Text"/>
    <w:basedOn w:val="a"/>
    <w:link w:val="a8"/>
    <w:pPr>
      <w:spacing w:after="120"/>
    </w:pPr>
  </w:style>
  <w:style w:type="paragraph" w:customStyle="1" w:styleId="msolistparagraph0">
    <w:name w:val="msolistparagraph"/>
    <w:basedOn w:val="a"/>
    <w:pPr>
      <w:widowControl/>
      <w:ind w:firstLine="420"/>
    </w:pPr>
    <w:rPr>
      <w:rFonts w:ascii="Calibri" w:hAnsi="Calibri"/>
      <w:kern w:val="0"/>
      <w:sz w:val="21"/>
    </w:rPr>
  </w:style>
  <w:style w:type="paragraph" w:styleId="af4">
    <w:name w:val="List Paragraph"/>
    <w:basedOn w:val="a"/>
    <w:qFormat/>
    <w:pPr>
      <w:widowControl/>
      <w:ind w:firstLine="420"/>
    </w:pPr>
    <w:rPr>
      <w:rFonts w:ascii="Calibri" w:hAnsi="Calibri" w:cs="宋体"/>
      <w:kern w:val="0"/>
      <w:sz w:val="21"/>
      <w:szCs w:val="21"/>
    </w:rPr>
  </w:style>
  <w:style w:type="paragraph" w:customStyle="1" w:styleId="style511">
    <w:name w:val="style511"/>
    <w:basedOn w:val="a"/>
    <w:pPr>
      <w:widowControl/>
      <w:spacing w:before="100" w:beforeAutospacing="1" w:after="100" w:afterAutospacing="1"/>
      <w:jc w:val="left"/>
    </w:pPr>
    <w:rPr>
      <w:rFonts w:ascii="宋体" w:hAnsi="宋体" w:cs="宋体"/>
      <w:kern w:val="0"/>
      <w:sz w:val="24"/>
      <w:szCs w:val="24"/>
    </w:rPr>
  </w:style>
  <w:style w:type="character" w:customStyle="1" w:styleId="10">
    <w:name w:val="标题 1 字符"/>
    <w:link w:val="1"/>
    <w:rsid w:val="005D3170"/>
    <w:rPr>
      <w:b/>
      <w:kern w:val="44"/>
      <w:sz w:val="32"/>
    </w:rPr>
  </w:style>
  <w:style w:type="character" w:customStyle="1" w:styleId="af">
    <w:name w:val="批注文字 字符"/>
    <w:link w:val="ae"/>
    <w:rsid w:val="005D3170"/>
    <w:rPr>
      <w:kern w:val="2"/>
      <w:sz w:val="28"/>
    </w:rPr>
  </w:style>
  <w:style w:type="paragraph" w:styleId="af5">
    <w:name w:val="footnote text"/>
    <w:basedOn w:val="a"/>
    <w:link w:val="af6"/>
    <w:uiPriority w:val="99"/>
    <w:semiHidden/>
    <w:unhideWhenUsed/>
    <w:rsid w:val="00F862CB"/>
    <w:pPr>
      <w:snapToGrid w:val="0"/>
      <w:jc w:val="left"/>
    </w:pPr>
    <w:rPr>
      <w:sz w:val="18"/>
      <w:szCs w:val="18"/>
    </w:rPr>
  </w:style>
  <w:style w:type="character" w:customStyle="1" w:styleId="af6">
    <w:name w:val="脚注文本 字符"/>
    <w:link w:val="af5"/>
    <w:uiPriority w:val="99"/>
    <w:semiHidden/>
    <w:rsid w:val="00F862CB"/>
    <w:rPr>
      <w:kern w:val="2"/>
      <w:sz w:val="18"/>
      <w:szCs w:val="18"/>
    </w:rPr>
  </w:style>
  <w:style w:type="character" w:styleId="af7">
    <w:name w:val="footnote reference"/>
    <w:uiPriority w:val="99"/>
    <w:semiHidden/>
    <w:unhideWhenUsed/>
    <w:rsid w:val="00F862CB"/>
    <w:rPr>
      <w:vertAlign w:val="superscript"/>
    </w:rPr>
  </w:style>
  <w:style w:type="paragraph" w:customStyle="1" w:styleId="ListParagraph1">
    <w:name w:val="List Paragraph1"/>
    <w:basedOn w:val="a"/>
    <w:rsid w:val="00E70F56"/>
    <w:pPr>
      <w:widowControl/>
      <w:ind w:firstLine="420"/>
    </w:pPr>
    <w:rPr>
      <w:rFonts w:ascii="Calibri" w:hAnsi="Calibri" w:cs="宋体"/>
      <w:kern w:val="0"/>
      <w:sz w:val="21"/>
      <w:szCs w:val="21"/>
    </w:rPr>
  </w:style>
  <w:style w:type="paragraph" w:customStyle="1" w:styleId="Af8">
    <w:name w:val="正文 A"/>
    <w:rsid w:val="00E70F56"/>
    <w:pPr>
      <w:widowControl w:val="0"/>
      <w:pBdr>
        <w:top w:val="nil"/>
        <w:left w:val="nil"/>
        <w:bottom w:val="nil"/>
        <w:right w:val="nil"/>
        <w:between w:val="nil"/>
        <w:bar w:val="nil"/>
      </w:pBdr>
      <w:jc w:val="both"/>
    </w:pPr>
    <w:rPr>
      <w:rFonts w:ascii="Calibri" w:eastAsia="Calibri" w:hAnsi="Calibri" w:cs="Calibri"/>
      <w:color w:val="000000"/>
      <w:kern w:val="2"/>
      <w:sz w:val="21"/>
      <w:szCs w:val="21"/>
      <w:u w:color="000000"/>
      <w:bdr w:val="nil"/>
      <w:lang w:eastAsia="en-US"/>
    </w:rPr>
  </w:style>
  <w:style w:type="paragraph" w:customStyle="1" w:styleId="11">
    <w:name w:val="列表段落1"/>
    <w:basedOn w:val="a"/>
    <w:rsid w:val="00F84413"/>
    <w:pPr>
      <w:widowControl/>
      <w:ind w:firstLine="420"/>
    </w:pPr>
    <w:rPr>
      <w:rFonts w:ascii="Calibri" w:hAnsi="Calibri" w:cs="宋体"/>
      <w:kern w:val="0"/>
      <w:sz w:val="21"/>
      <w:szCs w:val="21"/>
    </w:rPr>
  </w:style>
  <w:style w:type="paragraph" w:styleId="af9">
    <w:name w:val="Revision"/>
    <w:hidden/>
    <w:uiPriority w:val="99"/>
    <w:semiHidden/>
    <w:rsid w:val="000D203A"/>
    <w:rPr>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DFDF0-F9F9-4EBE-9367-D314D4A5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1013</Words>
  <Characters>5779</Characters>
  <Application>Microsoft Office Word</Application>
  <DocSecurity>0</DocSecurity>
  <PresentationFormat/>
  <Lines>48</Lines>
  <Paragraphs>13</Paragraphs>
  <Slides>0</Slides>
  <Notes>0</Notes>
  <HiddenSlides>0</HiddenSlides>
  <MMClips>0</MMClips>
  <ScaleCrop>false</ScaleCrop>
  <Manager/>
  <Company>Microsoft</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计算所腾讯合作</dc:title>
  <dc:subject>联合项目协议</dc:subject>
  <dc:creator>yufeizheng(郑宇飞)</dc:creator>
  <cp:keywords/>
  <dc:description/>
  <cp:lastModifiedBy>zhou xiaoman</cp:lastModifiedBy>
  <cp:revision>8</cp:revision>
  <cp:lastPrinted>2017-12-07T06:32:00Z</cp:lastPrinted>
  <dcterms:created xsi:type="dcterms:W3CDTF">2019-11-07T13:12:00Z</dcterms:created>
  <dcterms:modified xsi:type="dcterms:W3CDTF">2019-11-18T14:22:00Z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2052-8.1.0.3000</vt:lpwstr>
  </property>
</Properties>
</file>